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6BB1" w14:textId="26DC99C2" w:rsidR="001B3FD4" w:rsidRPr="00A210AC" w:rsidRDefault="001B3FD4" w:rsidP="00A210AC">
      <w:pPr>
        <w:snapToGrid w:val="0"/>
        <w:spacing w:line="480" w:lineRule="auto"/>
      </w:pPr>
      <w:r w:rsidRPr="00A210AC">
        <w:t>Abstract</w:t>
      </w:r>
    </w:p>
    <w:p w14:paraId="66ED40C5" w14:textId="26D80A68" w:rsidR="00E83348" w:rsidRDefault="005C0821" w:rsidP="00E83348">
      <w:pPr>
        <w:jc w:val="both"/>
        <w:rPr>
          <w:color w:val="252525"/>
          <w:shd w:val="clear" w:color="auto" w:fill="FFFFFF"/>
        </w:rPr>
      </w:pPr>
      <w:r w:rsidRPr="00140754">
        <w:rPr>
          <w:color w:val="252525"/>
          <w:shd w:val="clear" w:color="auto" w:fill="FFFFFF"/>
        </w:rPr>
        <w:t xml:space="preserve">Every day, people respond to and </w:t>
      </w:r>
      <w:r w:rsidR="00770866">
        <w:rPr>
          <w:color w:val="252525"/>
          <w:shd w:val="clear" w:color="auto" w:fill="FFFFFF"/>
        </w:rPr>
        <w:t xml:space="preserve">emit </w:t>
      </w:r>
      <w:r w:rsidR="00D51779">
        <w:rPr>
          <w:color w:val="252525"/>
          <w:shd w:val="clear" w:color="auto" w:fill="FFFFFF"/>
        </w:rPr>
        <w:t xml:space="preserve">large amounts </w:t>
      </w:r>
      <w:r w:rsidRPr="00140754">
        <w:rPr>
          <w:color w:val="252525"/>
          <w:shd w:val="clear" w:color="auto" w:fill="FFFFFF"/>
        </w:rPr>
        <w:t>of text</w:t>
      </w:r>
      <w:r w:rsidR="00770866">
        <w:rPr>
          <w:color w:val="252525"/>
          <w:shd w:val="clear" w:color="auto" w:fill="FFFFFF"/>
        </w:rPr>
        <w:t xml:space="preserve">ual </w:t>
      </w:r>
      <w:r w:rsidR="00C00AFC">
        <w:rPr>
          <w:color w:val="252525"/>
          <w:shd w:val="clear" w:color="auto" w:fill="FFFFFF"/>
        </w:rPr>
        <w:t xml:space="preserve">stimuli </w:t>
      </w:r>
      <w:r w:rsidR="00181890">
        <w:rPr>
          <w:color w:val="252525"/>
          <w:shd w:val="clear" w:color="auto" w:fill="FFFFFF"/>
        </w:rPr>
        <w:t xml:space="preserve">such as </w:t>
      </w:r>
      <w:r w:rsidRPr="00140754">
        <w:rPr>
          <w:color w:val="252525"/>
          <w:shd w:val="clear" w:color="auto" w:fill="FFFFFF"/>
        </w:rPr>
        <w:t>text message</w:t>
      </w:r>
      <w:r w:rsidR="00770866">
        <w:rPr>
          <w:color w:val="252525"/>
          <w:shd w:val="clear" w:color="auto" w:fill="FFFFFF"/>
        </w:rPr>
        <w:t>s</w:t>
      </w:r>
      <w:r w:rsidRPr="00140754">
        <w:rPr>
          <w:color w:val="252525"/>
          <w:shd w:val="clear" w:color="auto" w:fill="FFFFFF"/>
        </w:rPr>
        <w:t>, social media post</w:t>
      </w:r>
      <w:r w:rsidR="00770866">
        <w:rPr>
          <w:color w:val="252525"/>
          <w:shd w:val="clear" w:color="auto" w:fill="FFFFFF"/>
        </w:rPr>
        <w:t>s</w:t>
      </w:r>
      <w:r w:rsidRPr="00140754">
        <w:rPr>
          <w:color w:val="252525"/>
          <w:shd w:val="clear" w:color="auto" w:fill="FFFFFF"/>
        </w:rPr>
        <w:t>, work email</w:t>
      </w:r>
      <w:r w:rsidR="00770866">
        <w:rPr>
          <w:color w:val="252525"/>
          <w:shd w:val="clear" w:color="auto" w:fill="FFFFFF"/>
        </w:rPr>
        <w:t xml:space="preserve">s, reminder notes, online </w:t>
      </w:r>
      <w:r w:rsidR="00181890">
        <w:rPr>
          <w:color w:val="252525"/>
          <w:shd w:val="clear" w:color="auto" w:fill="FFFFFF"/>
        </w:rPr>
        <w:t xml:space="preserve">news </w:t>
      </w:r>
      <w:r w:rsidR="00770866">
        <w:rPr>
          <w:color w:val="252525"/>
          <w:shd w:val="clear" w:color="auto" w:fill="FFFFFF"/>
        </w:rPr>
        <w:t>articles</w:t>
      </w:r>
      <w:r w:rsidR="00181890">
        <w:rPr>
          <w:color w:val="252525"/>
          <w:shd w:val="clear" w:color="auto" w:fill="FFFFFF"/>
        </w:rPr>
        <w:t>, and calendar planners</w:t>
      </w:r>
      <w:r w:rsidRPr="00140754">
        <w:rPr>
          <w:color w:val="252525"/>
          <w:shd w:val="clear" w:color="auto" w:fill="FFFFFF"/>
        </w:rPr>
        <w:t xml:space="preserve">. </w:t>
      </w:r>
      <w:r w:rsidR="00770866">
        <w:rPr>
          <w:color w:val="252525"/>
          <w:shd w:val="clear" w:color="auto" w:fill="FFFFFF"/>
        </w:rPr>
        <w:t xml:space="preserve">Despite the prevalence of text in everyday human behavior, relatively little research has focused on </w:t>
      </w:r>
      <w:r w:rsidR="00D51779">
        <w:rPr>
          <w:color w:val="252525"/>
          <w:shd w:val="clear" w:color="auto" w:fill="FFFFFF"/>
        </w:rPr>
        <w:t>text as a</w:t>
      </w:r>
      <w:r w:rsidR="00770866">
        <w:rPr>
          <w:color w:val="252525"/>
          <w:shd w:val="clear" w:color="auto" w:fill="FFFFFF"/>
        </w:rPr>
        <w:t xml:space="preserve"> primary verbal operant. This is likely because researchers did not have efficient method</w:t>
      </w:r>
      <w:r w:rsidR="00D51779">
        <w:rPr>
          <w:color w:val="252525"/>
          <w:shd w:val="clear" w:color="auto" w:fill="FFFFFF"/>
        </w:rPr>
        <w:t>s</w:t>
      </w:r>
      <w:r w:rsidR="00770866">
        <w:rPr>
          <w:color w:val="252525"/>
          <w:shd w:val="clear" w:color="auto" w:fill="FFFFFF"/>
        </w:rPr>
        <w:t xml:space="preserve"> </w:t>
      </w:r>
      <w:r w:rsidR="00D51779">
        <w:rPr>
          <w:color w:val="252525"/>
          <w:shd w:val="clear" w:color="auto" w:fill="FFFFFF"/>
        </w:rPr>
        <w:t xml:space="preserve">to </w:t>
      </w:r>
      <w:r w:rsidR="00770866">
        <w:rPr>
          <w:color w:val="252525"/>
          <w:shd w:val="clear" w:color="auto" w:fill="FFFFFF"/>
        </w:rPr>
        <w:t>aggregat</w:t>
      </w:r>
      <w:r w:rsidR="00D51779">
        <w:rPr>
          <w:color w:val="252525"/>
          <w:shd w:val="clear" w:color="auto" w:fill="FFFFFF"/>
        </w:rPr>
        <w:t>e</w:t>
      </w:r>
      <w:r w:rsidR="00181890">
        <w:rPr>
          <w:color w:val="252525"/>
          <w:shd w:val="clear" w:color="auto" w:fill="FFFFFF"/>
        </w:rPr>
        <w:t xml:space="preserve">, </w:t>
      </w:r>
      <w:r w:rsidR="00A42B35">
        <w:rPr>
          <w:color w:val="252525"/>
          <w:shd w:val="clear" w:color="auto" w:fill="FFFFFF"/>
        </w:rPr>
        <w:t>clean</w:t>
      </w:r>
      <w:r w:rsidR="00181890">
        <w:rPr>
          <w:color w:val="252525"/>
          <w:shd w:val="clear" w:color="auto" w:fill="FFFFFF"/>
        </w:rPr>
        <w:t>,</w:t>
      </w:r>
      <w:r w:rsidR="00A42B35">
        <w:rPr>
          <w:color w:val="252525"/>
          <w:shd w:val="clear" w:color="auto" w:fill="FFFFFF"/>
        </w:rPr>
        <w:t xml:space="preserve"> organize,</w:t>
      </w:r>
      <w:r w:rsidR="00181890">
        <w:rPr>
          <w:color w:val="252525"/>
          <w:shd w:val="clear" w:color="auto" w:fill="FFFFFF"/>
        </w:rPr>
        <w:t xml:space="preserve"> or analyz</w:t>
      </w:r>
      <w:r w:rsidR="00D51779">
        <w:rPr>
          <w:color w:val="252525"/>
          <w:shd w:val="clear" w:color="auto" w:fill="FFFFFF"/>
        </w:rPr>
        <w:t>e</w:t>
      </w:r>
      <w:r w:rsidR="00770866">
        <w:rPr>
          <w:color w:val="252525"/>
          <w:shd w:val="clear" w:color="auto" w:fill="FFFFFF"/>
        </w:rPr>
        <w:t xml:space="preserve"> </w:t>
      </w:r>
      <w:r w:rsidR="00181890">
        <w:rPr>
          <w:color w:val="252525"/>
          <w:shd w:val="clear" w:color="auto" w:fill="FFFFFF"/>
        </w:rPr>
        <w:t xml:space="preserve">data on </w:t>
      </w:r>
      <w:r w:rsidR="00C00AFC">
        <w:rPr>
          <w:color w:val="252525"/>
          <w:shd w:val="clear" w:color="auto" w:fill="FFFFFF"/>
        </w:rPr>
        <w:t xml:space="preserve">published </w:t>
      </w:r>
      <w:r w:rsidR="00770866">
        <w:rPr>
          <w:color w:val="252525"/>
          <w:shd w:val="clear" w:color="auto" w:fill="FFFFFF"/>
        </w:rPr>
        <w:t>text</w:t>
      </w:r>
      <w:r w:rsidR="00181890">
        <w:rPr>
          <w:color w:val="252525"/>
          <w:shd w:val="clear" w:color="auto" w:fill="FFFFFF"/>
        </w:rPr>
        <w:t xml:space="preserve">ual </w:t>
      </w:r>
      <w:r w:rsidR="00C00AFC">
        <w:rPr>
          <w:color w:val="252525"/>
          <w:shd w:val="clear" w:color="auto" w:fill="FFFFFF"/>
        </w:rPr>
        <w:t>stimuli</w:t>
      </w:r>
      <w:r w:rsidR="00770866">
        <w:rPr>
          <w:color w:val="252525"/>
          <w:shd w:val="clear" w:color="auto" w:fill="FFFFFF"/>
        </w:rPr>
        <w:t xml:space="preserve">. </w:t>
      </w:r>
      <w:proofErr w:type="gramStart"/>
      <w:r w:rsidR="009142DB">
        <w:rPr>
          <w:color w:val="252525"/>
          <w:shd w:val="clear" w:color="auto" w:fill="FFFFFF"/>
        </w:rPr>
        <w:t>But,</w:t>
      </w:r>
      <w:proofErr w:type="gramEnd"/>
      <w:r w:rsidR="009142DB">
        <w:rPr>
          <w:color w:val="252525"/>
          <w:shd w:val="clear" w:color="auto" w:fill="FFFFFF"/>
        </w:rPr>
        <w:t xml:space="preserve"> r</w:t>
      </w:r>
      <w:r w:rsidR="00770866">
        <w:rPr>
          <w:color w:val="252525"/>
          <w:shd w:val="clear" w:color="auto" w:fill="FFFFFF"/>
        </w:rPr>
        <w:t>ecent a</w:t>
      </w:r>
      <w:r w:rsidR="00C10D00" w:rsidRPr="00140754">
        <w:rPr>
          <w:color w:val="252525"/>
          <w:shd w:val="clear" w:color="auto" w:fill="FFFFFF"/>
        </w:rPr>
        <w:t xml:space="preserve">dvances in </w:t>
      </w:r>
      <w:r w:rsidR="00770866">
        <w:rPr>
          <w:color w:val="252525"/>
          <w:shd w:val="clear" w:color="auto" w:fill="FFFFFF"/>
        </w:rPr>
        <w:t xml:space="preserve">technology allow researchers to </w:t>
      </w:r>
      <w:r w:rsidR="00181890">
        <w:rPr>
          <w:color w:val="252525"/>
          <w:shd w:val="clear" w:color="auto" w:fill="FFFFFF"/>
        </w:rPr>
        <w:t xml:space="preserve">aggregate, </w:t>
      </w:r>
      <w:r w:rsidR="00A42B35">
        <w:rPr>
          <w:color w:val="252525"/>
          <w:shd w:val="clear" w:color="auto" w:fill="FFFFFF"/>
        </w:rPr>
        <w:t>clean</w:t>
      </w:r>
      <w:r w:rsidR="00181890">
        <w:rPr>
          <w:color w:val="252525"/>
          <w:shd w:val="clear" w:color="auto" w:fill="FFFFFF"/>
        </w:rPr>
        <w:t>,</w:t>
      </w:r>
      <w:r w:rsidR="00A42B35">
        <w:rPr>
          <w:color w:val="252525"/>
          <w:shd w:val="clear" w:color="auto" w:fill="FFFFFF"/>
        </w:rPr>
        <w:t xml:space="preserve"> organize,</w:t>
      </w:r>
      <w:r w:rsidR="00181890">
        <w:rPr>
          <w:color w:val="252525"/>
          <w:shd w:val="clear" w:color="auto" w:fill="FFFFFF"/>
        </w:rPr>
        <w:t xml:space="preserve"> and analyze </w:t>
      </w:r>
      <w:r w:rsidR="00C00AFC">
        <w:rPr>
          <w:color w:val="252525"/>
          <w:shd w:val="clear" w:color="auto" w:fill="FFFFFF"/>
        </w:rPr>
        <w:t xml:space="preserve">published </w:t>
      </w:r>
      <w:r w:rsidR="00181890">
        <w:rPr>
          <w:color w:val="252525"/>
          <w:shd w:val="clear" w:color="auto" w:fill="FFFFFF"/>
        </w:rPr>
        <w:t xml:space="preserve">textual </w:t>
      </w:r>
      <w:r w:rsidR="00C00AFC">
        <w:rPr>
          <w:color w:val="252525"/>
          <w:shd w:val="clear" w:color="auto" w:fill="FFFFFF"/>
        </w:rPr>
        <w:t xml:space="preserve">stimuli </w:t>
      </w:r>
      <w:r w:rsidR="00181890">
        <w:rPr>
          <w:color w:val="252525"/>
          <w:shd w:val="clear" w:color="auto" w:fill="FFFFFF"/>
        </w:rPr>
        <w:t xml:space="preserve">at scales previously impossible. In this study, we show how researchers can use advances in technology to analyze </w:t>
      </w:r>
      <w:r w:rsidR="00C00AFC">
        <w:rPr>
          <w:color w:val="252525"/>
          <w:shd w:val="clear" w:color="auto" w:fill="FFFFFF"/>
        </w:rPr>
        <w:t xml:space="preserve">emitted </w:t>
      </w:r>
      <w:r w:rsidR="00181890">
        <w:rPr>
          <w:color w:val="252525"/>
          <w:shd w:val="clear" w:color="auto" w:fill="FFFFFF"/>
        </w:rPr>
        <w:t xml:space="preserve">textual </w:t>
      </w:r>
      <w:r w:rsidR="00C00AFC">
        <w:rPr>
          <w:color w:val="252525"/>
          <w:shd w:val="clear" w:color="auto" w:fill="FFFFFF"/>
        </w:rPr>
        <w:t xml:space="preserve">stimuli </w:t>
      </w:r>
      <w:r w:rsidR="00181890">
        <w:rPr>
          <w:color w:val="252525"/>
          <w:shd w:val="clear" w:color="auto" w:fill="FFFFFF"/>
        </w:rPr>
        <w:t>and some of the resulting empirical possibilities. For this study, we downloaded all publicly available articles (</w:t>
      </w:r>
      <w:r w:rsidR="00181890" w:rsidRPr="00D51779">
        <w:rPr>
          <w:i/>
          <w:iCs/>
          <w:color w:val="252525"/>
          <w:shd w:val="clear" w:color="auto" w:fill="FFFFFF"/>
        </w:rPr>
        <w:t>N</w:t>
      </w:r>
      <w:r w:rsidR="00181890">
        <w:rPr>
          <w:color w:val="252525"/>
          <w:shd w:val="clear" w:color="auto" w:fill="FFFFFF"/>
        </w:rPr>
        <w:t xml:space="preserve"> = </w:t>
      </w:r>
      <w:r w:rsidR="00D0654B">
        <w:rPr>
          <w:color w:val="252525"/>
          <w:shd w:val="clear" w:color="auto" w:fill="FFFFFF"/>
        </w:rPr>
        <w:t>10,4</w:t>
      </w:r>
      <w:r w:rsidR="002D1D3B">
        <w:rPr>
          <w:color w:val="252525"/>
          <w:shd w:val="clear" w:color="auto" w:fill="FFFFFF"/>
        </w:rPr>
        <w:t>05</w:t>
      </w:r>
      <w:r w:rsidR="00181890">
        <w:rPr>
          <w:color w:val="252525"/>
          <w:shd w:val="clear" w:color="auto" w:fill="FFFFFF"/>
        </w:rPr>
        <w:t xml:space="preserve">) </w:t>
      </w:r>
      <w:r w:rsidR="00D0654B">
        <w:rPr>
          <w:color w:val="252525"/>
          <w:shd w:val="clear" w:color="auto" w:fill="FFFFFF"/>
        </w:rPr>
        <w:t>since</w:t>
      </w:r>
      <w:r w:rsidR="00181890">
        <w:rPr>
          <w:color w:val="252525"/>
          <w:shd w:val="clear" w:color="auto" w:fill="FFFFFF"/>
        </w:rPr>
        <w:t xml:space="preserve"> the inception of five behavior analytic journals </w:t>
      </w:r>
      <w:r w:rsidR="00D0654B">
        <w:rPr>
          <w:color w:val="252525"/>
          <w:shd w:val="clear" w:color="auto" w:fill="FFFFFF"/>
        </w:rPr>
        <w:t xml:space="preserve">and </w:t>
      </w:r>
      <w:r w:rsidR="00181890">
        <w:rPr>
          <w:color w:val="252525"/>
          <w:shd w:val="clear" w:color="auto" w:fill="FFFFFF"/>
        </w:rPr>
        <w:t xml:space="preserve">from one control journal. </w:t>
      </w:r>
      <w:r w:rsidR="00D51779">
        <w:rPr>
          <w:color w:val="252525"/>
          <w:shd w:val="clear" w:color="auto" w:fill="FFFFFF"/>
        </w:rPr>
        <w:t>We then used computational techniques referred to as Natural Language Processing</w:t>
      </w:r>
      <w:r w:rsidR="00D0654B">
        <w:rPr>
          <w:color w:val="252525"/>
          <w:shd w:val="clear" w:color="auto" w:fill="FFFFFF"/>
        </w:rPr>
        <w:t xml:space="preserve"> (NLP)</w:t>
      </w:r>
      <w:r w:rsidR="00D51779">
        <w:rPr>
          <w:color w:val="252525"/>
          <w:shd w:val="clear" w:color="auto" w:fill="FFFFFF"/>
        </w:rPr>
        <w:t xml:space="preserve"> to turn the </w:t>
      </w:r>
      <w:r w:rsidR="00D0654B">
        <w:rPr>
          <w:color w:val="252525"/>
          <w:shd w:val="clear" w:color="auto" w:fill="FFFFFF"/>
        </w:rPr>
        <w:t xml:space="preserve">collection of </w:t>
      </w:r>
      <w:r w:rsidR="00D51779">
        <w:rPr>
          <w:color w:val="252525"/>
          <w:shd w:val="clear" w:color="auto" w:fill="FFFFFF"/>
        </w:rPr>
        <w:t xml:space="preserve">raw text into a dataset that could be used for descriptive and exploratory analyses. </w:t>
      </w:r>
      <w:r w:rsidR="00A42B35">
        <w:rPr>
          <w:color w:val="252525"/>
          <w:shd w:val="clear" w:color="auto" w:fill="FFFFFF"/>
        </w:rPr>
        <w:t>W</w:t>
      </w:r>
      <w:r w:rsidR="00D0654B">
        <w:rPr>
          <w:color w:val="252525"/>
          <w:shd w:val="clear" w:color="auto" w:fill="FFFFFF"/>
        </w:rPr>
        <w:t xml:space="preserve">e show how NLP techniques allowed us to </w:t>
      </w:r>
      <w:r w:rsidR="00C64026">
        <w:rPr>
          <w:color w:val="252525"/>
          <w:shd w:val="clear" w:color="auto" w:fill="FFFFFF"/>
        </w:rPr>
        <w:t xml:space="preserve">describe </w:t>
      </w:r>
      <w:r w:rsidR="00D0654B">
        <w:rPr>
          <w:color w:val="252525"/>
          <w:shd w:val="clear" w:color="auto" w:fill="FFFFFF"/>
        </w:rPr>
        <w:t xml:space="preserve">trends over time in behavior analytic publications such as the length of articles, topics researched, differences between journals, and differences between </w:t>
      </w:r>
      <w:r w:rsidR="00C00AFC">
        <w:rPr>
          <w:color w:val="252525"/>
          <w:shd w:val="clear" w:color="auto" w:fill="FFFFFF"/>
        </w:rPr>
        <w:t xml:space="preserve">emitted </w:t>
      </w:r>
      <w:r w:rsidR="00D0654B">
        <w:rPr>
          <w:color w:val="252525"/>
          <w:shd w:val="clear" w:color="auto" w:fill="FFFFFF"/>
        </w:rPr>
        <w:t xml:space="preserve">textual </w:t>
      </w:r>
      <w:r w:rsidR="00C00AFC">
        <w:rPr>
          <w:color w:val="252525"/>
          <w:shd w:val="clear" w:color="auto" w:fill="FFFFFF"/>
        </w:rPr>
        <w:t xml:space="preserve">stimuli </w:t>
      </w:r>
      <w:r w:rsidR="00D0654B">
        <w:rPr>
          <w:color w:val="252525"/>
          <w:shd w:val="clear" w:color="auto" w:fill="FFFFFF"/>
        </w:rPr>
        <w:t>in applied and basic research literatures. Behavior analytic researchers interested in efficiently</w:t>
      </w:r>
      <w:r w:rsidR="00A42B35">
        <w:rPr>
          <w:color w:val="252525"/>
          <w:shd w:val="clear" w:color="auto" w:fill="FFFFFF"/>
        </w:rPr>
        <w:t xml:space="preserve"> collecting and</w:t>
      </w:r>
      <w:r w:rsidR="00D0654B">
        <w:rPr>
          <w:color w:val="252525"/>
          <w:shd w:val="clear" w:color="auto" w:fill="FFFFFF"/>
        </w:rPr>
        <w:t xml:space="preserve"> analyzing text</w:t>
      </w:r>
      <w:r w:rsidR="009142DB">
        <w:rPr>
          <w:color w:val="252525"/>
          <w:shd w:val="clear" w:color="auto" w:fill="FFFFFF"/>
        </w:rPr>
        <w:t xml:space="preserve">ual stimuli published in journals or online outlets </w:t>
      </w:r>
      <w:r w:rsidR="00D0654B">
        <w:rPr>
          <w:color w:val="252525"/>
          <w:shd w:val="clear" w:color="auto" w:fill="FFFFFF"/>
        </w:rPr>
        <w:t xml:space="preserve">may want to consider adding NLP techniques to their toolkit. </w:t>
      </w:r>
    </w:p>
    <w:p w14:paraId="32A8907C" w14:textId="316854B7" w:rsidR="00C10D00" w:rsidRPr="00C10D00" w:rsidRDefault="00C10D00" w:rsidP="00E83348">
      <w:pPr>
        <w:jc w:val="both"/>
        <w:rPr>
          <w:color w:val="252525"/>
          <w:shd w:val="clear" w:color="auto" w:fill="FFFFFF"/>
        </w:rPr>
      </w:pPr>
    </w:p>
    <w:p w14:paraId="5C7338F9" w14:textId="5F0CC828" w:rsidR="003B7DBC" w:rsidRPr="00A210AC" w:rsidRDefault="001B3FD4" w:rsidP="00E83348">
      <w:pPr>
        <w:snapToGrid w:val="0"/>
      </w:pPr>
      <w:r w:rsidRPr="00A210AC">
        <w:t>Keywords:</w:t>
      </w:r>
      <w:r w:rsidR="003B7DBC" w:rsidRPr="00A210AC">
        <w:t xml:space="preserve"> textual </w:t>
      </w:r>
      <w:r w:rsidR="0090377A">
        <w:t>stimuli</w:t>
      </w:r>
      <w:r w:rsidR="003B7DBC" w:rsidRPr="00A210AC">
        <w:t>; verbal behavior; natural language processing; quantitative analysis; computational analysis</w:t>
      </w:r>
    </w:p>
    <w:p w14:paraId="273E4449" w14:textId="797018C5" w:rsidR="001B3FD4" w:rsidRPr="00A210AC" w:rsidRDefault="001B3FD4" w:rsidP="00A210AC">
      <w:pPr>
        <w:snapToGrid w:val="0"/>
        <w:spacing w:line="480" w:lineRule="auto"/>
      </w:pPr>
      <w:r w:rsidRPr="00A210AC">
        <w:br w:type="page"/>
      </w:r>
    </w:p>
    <w:p w14:paraId="36861C37" w14:textId="7A764B93" w:rsidR="00BE13B9" w:rsidRPr="00A210AC" w:rsidRDefault="00BE13B9" w:rsidP="00A210AC">
      <w:pPr>
        <w:snapToGrid w:val="0"/>
        <w:spacing w:line="480" w:lineRule="auto"/>
        <w:rPr>
          <w:b/>
          <w:bCs/>
        </w:rPr>
      </w:pPr>
      <w:r w:rsidRPr="00A210AC">
        <w:rPr>
          <w:b/>
          <w:bCs/>
        </w:rPr>
        <w:lastRenderedPageBreak/>
        <w:t>Introduction</w:t>
      </w:r>
    </w:p>
    <w:p w14:paraId="24BC4FCE" w14:textId="735B76A7" w:rsidR="00855D00" w:rsidRPr="00A210AC" w:rsidRDefault="00401EA9" w:rsidP="00C64026">
      <w:pPr>
        <w:snapToGrid w:val="0"/>
        <w:spacing w:line="480" w:lineRule="auto"/>
        <w:ind w:firstLine="720"/>
      </w:pPr>
      <w:r w:rsidRPr="00A210AC">
        <w:t xml:space="preserve">Text is all around us. Text can come in many forms such as a manuscript, a book, text message, social media post, or work email. </w:t>
      </w:r>
      <w:r w:rsidR="008C291F" w:rsidRPr="00A210AC">
        <w:t xml:space="preserve">Every day, people </w:t>
      </w:r>
      <w:r w:rsidRPr="00A210AC">
        <w:t xml:space="preserve">respond to </w:t>
      </w:r>
      <w:r w:rsidR="008C291F" w:rsidRPr="00A210AC">
        <w:t xml:space="preserve">and produce a lot of text. </w:t>
      </w:r>
      <w:r w:rsidR="007D4F2D" w:rsidRPr="00A210AC">
        <w:t xml:space="preserve">For example, </w:t>
      </w:r>
      <w:r w:rsidRPr="00A210AC">
        <w:t xml:space="preserve">every day, </w:t>
      </w:r>
      <w:r w:rsidR="0063494C" w:rsidRPr="00A210AC">
        <w:t xml:space="preserve">approximately </w:t>
      </w:r>
      <w:r w:rsidR="008415E7">
        <w:t>500</w:t>
      </w:r>
      <w:r w:rsidR="008C291F" w:rsidRPr="00A210AC">
        <w:t xml:space="preserve"> million tweets are </w:t>
      </w:r>
      <w:r w:rsidRPr="00A210AC">
        <w:t xml:space="preserve">tweeted </w:t>
      </w:r>
      <w:r w:rsidR="008C291F" w:rsidRPr="00A210AC">
        <w:t>(</w:t>
      </w:r>
      <w:r w:rsidR="008415E7" w:rsidRPr="008A3B0C">
        <w:t>Twitter Usage Statistics, 20</w:t>
      </w:r>
      <w:r w:rsidR="003B20F2" w:rsidRPr="008A3B0C">
        <w:t>17</w:t>
      </w:r>
      <w:r w:rsidR="008C291F" w:rsidRPr="00A210AC">
        <w:t xml:space="preserve">), 300 billion emails are </w:t>
      </w:r>
      <w:r w:rsidR="0063494C" w:rsidRPr="00A210AC">
        <w:t xml:space="preserve">emailed </w:t>
      </w:r>
      <w:r w:rsidR="008C291F" w:rsidRPr="00A210AC">
        <w:t>(</w:t>
      </w:r>
      <w:r w:rsidR="0029381A">
        <w:t>Johnson</w:t>
      </w:r>
      <w:r w:rsidR="00E83348">
        <w:t>,</w:t>
      </w:r>
      <w:r w:rsidR="0029381A">
        <w:t xml:space="preserve"> 2021</w:t>
      </w:r>
      <w:r w:rsidR="008C291F" w:rsidRPr="00A210AC">
        <w:t xml:space="preserve">), and 18 billion text messages are </w:t>
      </w:r>
      <w:r w:rsidR="0063494C" w:rsidRPr="00A210AC">
        <w:t xml:space="preserve">texted </w:t>
      </w:r>
      <w:r w:rsidR="008C291F" w:rsidRPr="00A210AC">
        <w:t>(</w:t>
      </w:r>
      <w:r w:rsidR="005E3D1A">
        <w:t>U.S. Texting Statistics, 2021</w:t>
      </w:r>
      <w:r w:rsidR="008C291F" w:rsidRPr="00A210AC">
        <w:t xml:space="preserve">). </w:t>
      </w:r>
      <w:r w:rsidR="0063494C" w:rsidRPr="00A210AC">
        <w:t xml:space="preserve">For </w:t>
      </w:r>
      <w:r w:rsidRPr="00A210AC">
        <w:t xml:space="preserve">many </w:t>
      </w:r>
      <w:r w:rsidR="0063494C" w:rsidRPr="00A210AC">
        <w:t>humans worldwide</w:t>
      </w:r>
      <w:r w:rsidRPr="00A210AC">
        <w:t xml:space="preserve">, emitting and responding to text </w:t>
      </w:r>
      <w:r w:rsidR="0063494C" w:rsidRPr="00A210AC">
        <w:t xml:space="preserve">is </w:t>
      </w:r>
      <w:r w:rsidRPr="00A210AC">
        <w:t xml:space="preserve">how they get paid, how they connect socially with friends and family, and how they </w:t>
      </w:r>
      <w:r w:rsidR="00E83348">
        <w:t>contact</w:t>
      </w:r>
      <w:r w:rsidR="00E83348" w:rsidRPr="00A210AC">
        <w:t xml:space="preserve"> </w:t>
      </w:r>
      <w:r w:rsidRPr="00A210AC">
        <w:t xml:space="preserve">the events </w:t>
      </w:r>
      <w:r w:rsidR="00E83348">
        <w:t xml:space="preserve">that </w:t>
      </w:r>
      <w:r w:rsidRPr="00A210AC">
        <w:t xml:space="preserve">unfold in our world. </w:t>
      </w:r>
    </w:p>
    <w:p w14:paraId="00FBB3A1" w14:textId="65A72CCC" w:rsidR="00FF29F0" w:rsidRDefault="00FF29F0" w:rsidP="00FF29F0">
      <w:pPr>
        <w:snapToGrid w:val="0"/>
        <w:spacing w:line="480" w:lineRule="auto"/>
        <w:ind w:firstLine="720"/>
      </w:pPr>
      <w:r w:rsidRPr="00A210AC">
        <w:t xml:space="preserve">Despite the ubiquitous </w:t>
      </w:r>
      <w:r>
        <w:t>presence</w:t>
      </w:r>
      <w:r w:rsidRPr="00A210AC">
        <w:t xml:space="preserve"> of text, </w:t>
      </w:r>
      <w:r w:rsidR="005447DF">
        <w:t>the behaviors involved in generating text</w:t>
      </w:r>
      <w:r w:rsidR="005447DF" w:rsidRPr="00A210AC">
        <w:t xml:space="preserve"> </w:t>
      </w:r>
      <w:r w:rsidRPr="00A210AC">
        <w:t>ha</w:t>
      </w:r>
      <w:r w:rsidR="005447DF">
        <w:t>ve</w:t>
      </w:r>
      <w:r w:rsidRPr="00A210AC">
        <w:t xml:space="preserve"> received </w:t>
      </w:r>
      <w:r w:rsidR="004B2056">
        <w:t>comparatively</w:t>
      </w:r>
      <w:r w:rsidR="004B2056" w:rsidRPr="00A210AC">
        <w:t xml:space="preserve"> </w:t>
      </w:r>
      <w:r w:rsidR="004B2056">
        <w:t xml:space="preserve">less </w:t>
      </w:r>
      <w:r w:rsidRPr="00A210AC">
        <w:t xml:space="preserve">attention from researchers. For example, past researchers have studied </w:t>
      </w:r>
      <w:r>
        <w:t>the social acceptability of behavior-analytic terms (</w:t>
      </w:r>
      <w:proofErr w:type="spellStart"/>
      <w:r>
        <w:t>Becirevic</w:t>
      </w:r>
      <w:proofErr w:type="spellEnd"/>
      <w:r>
        <w:t xml:space="preserve"> et al., 2016; Critchfield et al., 2018) as well as public perceptions of job titles</w:t>
      </w:r>
      <w:r w:rsidRPr="00A210AC">
        <w:t xml:space="preserve"> (</w:t>
      </w:r>
      <w:proofErr w:type="spellStart"/>
      <w:r>
        <w:t>Boydston</w:t>
      </w:r>
      <w:proofErr w:type="spellEnd"/>
      <w:r>
        <w:t xml:space="preserve"> &amp; Hirst, </w:t>
      </w:r>
      <w:r w:rsidR="004721D8">
        <w:t>2020</w:t>
      </w:r>
      <w:r w:rsidR="00E5001A">
        <w:t>)</w:t>
      </w:r>
      <w:r w:rsidRPr="00A210AC">
        <w:t xml:space="preserve">. </w:t>
      </w:r>
      <w:r w:rsidR="00E5001A">
        <w:t xml:space="preserve">Alternatively, researchers have used textual prompts when teaching various verbal behavior skills such as </w:t>
      </w:r>
      <w:r w:rsidR="004B2056">
        <w:t>appropriate social interactions</w:t>
      </w:r>
      <w:r w:rsidR="00E5001A">
        <w:t xml:space="preserve"> (e.g., Yamamoto &amp; </w:t>
      </w:r>
      <w:proofErr w:type="spellStart"/>
      <w:r w:rsidR="00E5001A">
        <w:t>Isawa</w:t>
      </w:r>
      <w:proofErr w:type="spellEnd"/>
      <w:r w:rsidR="00E5001A">
        <w:t xml:space="preserve">, 2019), instruction following (e.g., Phillips et al., 2019) and reading (e.g., </w:t>
      </w:r>
      <w:proofErr w:type="spellStart"/>
      <w:r w:rsidR="00E5001A">
        <w:t>Staats</w:t>
      </w:r>
      <w:proofErr w:type="spellEnd"/>
      <w:r w:rsidR="00E5001A">
        <w:t xml:space="preserve"> et al., 1962). </w:t>
      </w:r>
      <w:proofErr w:type="gramStart"/>
      <w:r w:rsidRPr="00A210AC">
        <w:t>But</w:t>
      </w:r>
      <w:r w:rsidR="004B2056">
        <w:t>,</w:t>
      </w:r>
      <w:proofErr w:type="gramEnd"/>
      <w:r w:rsidR="004B2056">
        <w:t xml:space="preserve"> </w:t>
      </w:r>
      <w:r w:rsidR="005447DF">
        <w:t xml:space="preserve">this </w:t>
      </w:r>
      <w:r w:rsidR="004B2056">
        <w:t xml:space="preserve">research </w:t>
      </w:r>
      <w:r w:rsidR="005447DF">
        <w:t xml:space="preserve">is typically </w:t>
      </w:r>
      <w:r w:rsidR="004B2056">
        <w:t xml:space="preserve">focused on </w:t>
      </w:r>
      <w:r w:rsidR="005447DF">
        <w:t xml:space="preserve">using text as </w:t>
      </w:r>
      <w:r w:rsidR="00CB512F">
        <w:t xml:space="preserve">a </w:t>
      </w:r>
      <w:r w:rsidR="005447DF">
        <w:t>stimulus for something else</w:t>
      </w:r>
      <w:r w:rsidR="004B2056">
        <w:t xml:space="preserve"> rather than </w:t>
      </w:r>
      <w:r w:rsidR="00CB512F">
        <w:t xml:space="preserve">being focused </w:t>
      </w:r>
      <w:r w:rsidR="005447DF">
        <w:t xml:space="preserve">on the behaviors involved in generating </w:t>
      </w:r>
      <w:r w:rsidR="004B2056">
        <w:t>text.</w:t>
      </w:r>
    </w:p>
    <w:p w14:paraId="426F3F06" w14:textId="5A644348" w:rsidR="004B2056" w:rsidRDefault="00987686" w:rsidP="00FF29F0">
      <w:pPr>
        <w:snapToGrid w:val="0"/>
        <w:spacing w:line="480" w:lineRule="auto"/>
        <w:ind w:firstLine="720"/>
        <w:rPr>
          <w:i/>
          <w:color w:val="000000" w:themeColor="text1"/>
        </w:rPr>
      </w:pPr>
      <w:r w:rsidRPr="00A210AC">
        <w:t xml:space="preserve">One reason </w:t>
      </w:r>
      <w:r w:rsidR="00C00AFC">
        <w:t xml:space="preserve">that analyzing the behaviors involved in generating </w:t>
      </w:r>
      <w:r w:rsidRPr="00A210AC">
        <w:t xml:space="preserve">text might </w:t>
      </w:r>
      <w:r w:rsidR="00FF29F0">
        <w:t xml:space="preserve">be </w:t>
      </w:r>
      <w:r w:rsidRPr="00A210AC">
        <w:t xml:space="preserve">understudied is </w:t>
      </w:r>
      <w:r w:rsidR="00FF29F0">
        <w:t xml:space="preserve">because </w:t>
      </w:r>
      <w:r w:rsidR="00BE13B9" w:rsidRPr="00A210AC">
        <w:t xml:space="preserve">analyzing </w:t>
      </w:r>
      <w:r w:rsidR="00C00AFC">
        <w:t xml:space="preserve">the resulting permanent product </w:t>
      </w:r>
      <w:r w:rsidR="0063494C" w:rsidRPr="00A210AC">
        <w:t xml:space="preserve">manually </w:t>
      </w:r>
      <w:r w:rsidR="00FF29F0">
        <w:t xml:space="preserve">is </w:t>
      </w:r>
      <w:r w:rsidR="00BE13B9" w:rsidRPr="00A210AC">
        <w:t xml:space="preserve">a cumbersome task. </w:t>
      </w:r>
      <w:r w:rsidR="004E42E4" w:rsidRPr="00A210AC">
        <w:t>One classic</w:t>
      </w:r>
      <w:r w:rsidR="00451B9B" w:rsidRPr="00A210AC">
        <w:t xml:space="preserve"> operant approach to understanding response strength is to </w:t>
      </w:r>
      <w:r w:rsidR="004E42E4" w:rsidRPr="00A210AC">
        <w:t>count</w:t>
      </w:r>
      <w:r w:rsidR="00451B9B" w:rsidRPr="00A210AC">
        <w:t xml:space="preserve"> the </w:t>
      </w:r>
      <w:r w:rsidR="0063494C" w:rsidRPr="00A210AC">
        <w:t xml:space="preserve">number of times </w:t>
      </w:r>
      <w:r w:rsidR="00451B9B" w:rsidRPr="00A210AC">
        <w:t xml:space="preserve">a response </w:t>
      </w:r>
      <w:r w:rsidR="0063494C" w:rsidRPr="00A210AC">
        <w:t xml:space="preserve">occurs within </w:t>
      </w:r>
      <w:r w:rsidR="004E42E4" w:rsidRPr="00A210AC">
        <w:t xml:space="preserve">an </w:t>
      </w:r>
      <w:r w:rsidR="0063494C" w:rsidRPr="00A210AC">
        <w:t xml:space="preserve">interval </w:t>
      </w:r>
      <w:r w:rsidR="00451B9B" w:rsidRPr="00A210AC">
        <w:t xml:space="preserve">(i.e., response rate as </w:t>
      </w:r>
      <w:proofErr w:type="gramStart"/>
      <w:r w:rsidR="00451B9B" w:rsidRPr="00A210AC">
        <w:t>strength;</w:t>
      </w:r>
      <w:proofErr w:type="gramEnd"/>
      <w:r w:rsidR="00451B9B" w:rsidRPr="00A210AC">
        <w:t xml:space="preserve"> e.g., Skinner, 193</w:t>
      </w:r>
      <w:r w:rsidR="007814FB" w:rsidRPr="00A210AC">
        <w:t>2, 1938</w:t>
      </w:r>
      <w:r w:rsidR="00451B9B" w:rsidRPr="00A210AC">
        <w:t xml:space="preserve">). </w:t>
      </w:r>
      <w:r w:rsidR="007814FB" w:rsidRPr="00A210AC">
        <w:t xml:space="preserve">For text, this </w:t>
      </w:r>
      <w:r w:rsidR="004E42E4" w:rsidRPr="00A210AC">
        <w:t xml:space="preserve">would be </w:t>
      </w:r>
      <w:r w:rsidR="007814FB" w:rsidRPr="00A210AC">
        <w:t>c</w:t>
      </w:r>
      <w:r w:rsidR="007C1AC3" w:rsidRPr="00A210AC">
        <w:t xml:space="preserve">ounting the number of times </w:t>
      </w:r>
      <w:r w:rsidR="004E42E4" w:rsidRPr="00A210AC">
        <w:t>e</w:t>
      </w:r>
      <w:r w:rsidR="007C1AC3" w:rsidRPr="00A210AC">
        <w:t>a</w:t>
      </w:r>
      <w:r w:rsidR="004E42E4" w:rsidRPr="00A210AC">
        <w:t>ch</w:t>
      </w:r>
      <w:r w:rsidR="007C1AC3" w:rsidRPr="00A210AC">
        <w:t xml:space="preserve"> word appears in a paragraph</w:t>
      </w:r>
      <w:r w:rsidR="004B2056">
        <w:t xml:space="preserve">, </w:t>
      </w:r>
      <w:r w:rsidR="007814FB" w:rsidRPr="00A210AC">
        <w:t>chapter</w:t>
      </w:r>
      <w:r w:rsidR="004B2056">
        <w:t>, or larger body of text</w:t>
      </w:r>
      <w:r w:rsidR="007814FB" w:rsidRPr="00A210AC">
        <w:t xml:space="preserve"> (Skinner, 1957). </w:t>
      </w:r>
      <w:r w:rsidR="004E42E4" w:rsidRPr="00A210AC">
        <w:t xml:space="preserve">Once counted, the researcher </w:t>
      </w:r>
      <w:r w:rsidR="00FF29F0">
        <w:t xml:space="preserve">has </w:t>
      </w:r>
      <w:r w:rsidR="004E42E4" w:rsidRPr="00A210AC">
        <w:t xml:space="preserve">a sense of the </w:t>
      </w:r>
      <w:r w:rsidR="004E42E4" w:rsidRPr="00A210AC">
        <w:lastRenderedPageBreak/>
        <w:t>relative strength of different behaviors at the time of writing</w:t>
      </w:r>
      <w:r w:rsidR="00FF29F0">
        <w:t xml:space="preserve"> or editing</w:t>
      </w:r>
      <w:r w:rsidR="004E42E4" w:rsidRPr="00A210AC">
        <w:t xml:space="preserve">. </w:t>
      </w:r>
      <w:r w:rsidR="007814FB" w:rsidRPr="00A210AC">
        <w:t xml:space="preserve">But counting the number of times that all unique words occur in a </w:t>
      </w:r>
      <w:r w:rsidR="008B5D46" w:rsidRPr="00A210AC">
        <w:t>paragraph</w:t>
      </w:r>
      <w:r w:rsidR="007814FB" w:rsidRPr="00A210AC">
        <w:t xml:space="preserve"> or chapter </w:t>
      </w:r>
      <w:r w:rsidR="007C1AC3" w:rsidRPr="00A210AC">
        <w:t>takes</w:t>
      </w:r>
      <w:r w:rsidR="00401EA9" w:rsidRPr="00A210AC">
        <w:t xml:space="preserve"> a lot of</w:t>
      </w:r>
      <w:r w:rsidR="007C1AC3" w:rsidRPr="00A210AC">
        <w:t xml:space="preserve"> time and effort</w:t>
      </w:r>
      <w:r w:rsidR="00401EA9" w:rsidRPr="00A210AC">
        <w:t xml:space="preserve"> – let alone if we’re interested in an entire book</w:t>
      </w:r>
      <w:r w:rsidR="00CE30AD" w:rsidRPr="00A210AC">
        <w:t xml:space="preserve"> or scientific journal</w:t>
      </w:r>
      <w:r w:rsidR="007C1AC3" w:rsidRPr="00A210AC">
        <w:t xml:space="preserve">. </w:t>
      </w:r>
      <w:r w:rsidR="004B2056">
        <w:t>C</w:t>
      </w:r>
      <w:r w:rsidR="004E42E4" w:rsidRPr="00A210AC">
        <w:t xml:space="preserve">onsider </w:t>
      </w:r>
      <w:r w:rsidR="004B2056">
        <w:rPr>
          <w:color w:val="000000" w:themeColor="text1"/>
        </w:rPr>
        <w:t>the</w:t>
      </w:r>
      <w:r w:rsidR="004B2056" w:rsidRPr="003F0822">
        <w:rPr>
          <w:color w:val="000000" w:themeColor="text1"/>
        </w:rPr>
        <w:t xml:space="preserve"> </w:t>
      </w:r>
      <w:r w:rsidR="004E42E4" w:rsidRPr="003F0822">
        <w:rPr>
          <w:color w:val="000000" w:themeColor="text1"/>
        </w:rPr>
        <w:t>sentence:</w:t>
      </w:r>
      <w:r w:rsidR="004E42E4" w:rsidRPr="003F0822">
        <w:rPr>
          <w:i/>
          <w:color w:val="000000" w:themeColor="text1"/>
        </w:rPr>
        <w:t xml:space="preserve"> </w:t>
      </w:r>
    </w:p>
    <w:p w14:paraId="60559987" w14:textId="7E3748AF" w:rsidR="004B2056" w:rsidRPr="008A3B0C" w:rsidRDefault="004E42E4" w:rsidP="008A3B0C">
      <w:pPr>
        <w:snapToGrid w:val="0"/>
        <w:spacing w:line="480" w:lineRule="auto"/>
        <w:ind w:left="720"/>
        <w:rPr>
          <w:iCs/>
          <w:color w:val="000000" w:themeColor="text1"/>
        </w:rPr>
      </w:pPr>
      <w:r w:rsidRPr="003F0822">
        <w:rPr>
          <w:i/>
          <w:color w:val="000000" w:themeColor="text1"/>
        </w:rPr>
        <w:t>“</w:t>
      </w:r>
      <w:r w:rsidR="00F67890">
        <w:rPr>
          <w:i/>
          <w:color w:val="000000" w:themeColor="text1"/>
        </w:rPr>
        <w:t>I have also read books, not for what they said about verbal behavior, but as records of verbal behavior</w:t>
      </w:r>
      <w:r w:rsidR="00AF734A">
        <w:rPr>
          <w:i/>
          <w:color w:val="000000" w:themeColor="text1"/>
        </w:rPr>
        <w:t>. I have done my share of comma-counting. I have listened to people speaking and jotted down slips, curious phrases, or interesting intraverbal sequences</w:t>
      </w:r>
      <w:r w:rsidR="004B2056">
        <w:rPr>
          <w:i/>
          <w:color w:val="000000" w:themeColor="text1"/>
        </w:rPr>
        <w:t>.”</w:t>
      </w:r>
      <w:r w:rsidR="00AF734A">
        <w:rPr>
          <w:i/>
          <w:color w:val="000000" w:themeColor="text1"/>
        </w:rPr>
        <w:t xml:space="preserve"> </w:t>
      </w:r>
      <w:r w:rsidR="009B4B4C" w:rsidRPr="008A3B0C">
        <w:rPr>
          <w:iCs/>
          <w:color w:val="000000" w:themeColor="text1"/>
        </w:rPr>
        <w:t>(Skinner</w:t>
      </w:r>
      <w:r w:rsidR="004B2056" w:rsidRPr="008A3B0C">
        <w:rPr>
          <w:iCs/>
          <w:color w:val="000000" w:themeColor="text1"/>
        </w:rPr>
        <w:t>,</w:t>
      </w:r>
      <w:r w:rsidR="009B4B4C" w:rsidRPr="008A3B0C">
        <w:rPr>
          <w:iCs/>
          <w:color w:val="000000" w:themeColor="text1"/>
        </w:rPr>
        <w:t xml:space="preserve"> 1957</w:t>
      </w:r>
      <w:r w:rsidR="004B2056" w:rsidRPr="008A3B0C">
        <w:rPr>
          <w:iCs/>
          <w:color w:val="000000" w:themeColor="text1"/>
        </w:rPr>
        <w:t>;</w:t>
      </w:r>
      <w:r w:rsidR="001C401F" w:rsidRPr="008A3B0C">
        <w:rPr>
          <w:iCs/>
          <w:color w:val="000000" w:themeColor="text1"/>
        </w:rPr>
        <w:t xml:space="preserve"> p</w:t>
      </w:r>
      <w:r w:rsidR="00CB512F">
        <w:rPr>
          <w:iCs/>
          <w:color w:val="000000" w:themeColor="text1"/>
        </w:rPr>
        <w:t>.</w:t>
      </w:r>
      <w:r w:rsidR="001C401F" w:rsidRPr="008A3B0C">
        <w:rPr>
          <w:iCs/>
          <w:color w:val="000000" w:themeColor="text1"/>
        </w:rPr>
        <w:t xml:space="preserve"> </w:t>
      </w:r>
      <w:r w:rsidR="00F67890" w:rsidRPr="008A3B0C">
        <w:rPr>
          <w:iCs/>
          <w:color w:val="000000" w:themeColor="text1"/>
        </w:rPr>
        <w:t>454</w:t>
      </w:r>
      <w:r w:rsidR="009B4B4C" w:rsidRPr="008A3B0C">
        <w:rPr>
          <w:iCs/>
          <w:color w:val="000000" w:themeColor="text1"/>
        </w:rPr>
        <w:t>)</w:t>
      </w:r>
      <w:r w:rsidR="004B2056">
        <w:rPr>
          <w:i/>
          <w:color w:val="000000" w:themeColor="text1"/>
        </w:rPr>
        <w:t xml:space="preserve"> </w:t>
      </w:r>
    </w:p>
    <w:p w14:paraId="3CB81188" w14:textId="6D5EBEA2" w:rsidR="004E42E4" w:rsidRPr="00A210AC" w:rsidRDefault="004E42E4" w:rsidP="008A3B0C">
      <w:pPr>
        <w:snapToGrid w:val="0"/>
        <w:spacing w:line="480" w:lineRule="auto"/>
      </w:pPr>
      <w:r w:rsidRPr="00A210AC">
        <w:t xml:space="preserve">How many times does the word </w:t>
      </w:r>
      <w:r w:rsidR="00FF29F0">
        <w:t>‘</w:t>
      </w:r>
      <w:r w:rsidR="00AF734A">
        <w:t>behavior</w:t>
      </w:r>
      <w:r w:rsidR="00423959">
        <w:t xml:space="preserve">’ </w:t>
      </w:r>
      <w:r w:rsidR="00FF29F0">
        <w:t>appear</w:t>
      </w:r>
      <w:r w:rsidRPr="00A210AC">
        <w:t xml:space="preserve">? How many unique words </w:t>
      </w:r>
      <w:r w:rsidR="00FF29F0">
        <w:t xml:space="preserve">are </w:t>
      </w:r>
      <w:r w:rsidRPr="00A210AC">
        <w:t xml:space="preserve">in the </w:t>
      </w:r>
      <w:r w:rsidR="00E56544">
        <w:t>passage</w:t>
      </w:r>
      <w:r w:rsidRPr="00A210AC">
        <w:t xml:space="preserve">? How many times did you read the </w:t>
      </w:r>
      <w:r w:rsidR="00FF29F0">
        <w:t xml:space="preserve">sentence </w:t>
      </w:r>
      <w:r w:rsidRPr="00A210AC">
        <w:t xml:space="preserve">to </w:t>
      </w:r>
      <w:r w:rsidR="00FF29F0">
        <w:t xml:space="preserve">verify the accuracy of your </w:t>
      </w:r>
      <w:r w:rsidRPr="00A210AC">
        <w:t>answer</w:t>
      </w:r>
      <w:r w:rsidR="00FF29F0">
        <w:t>s</w:t>
      </w:r>
      <w:r w:rsidRPr="00A210AC">
        <w:t xml:space="preserve">? </w:t>
      </w:r>
      <w:r w:rsidR="00FF29F0">
        <w:t>S</w:t>
      </w:r>
      <w:r w:rsidRPr="00A210AC">
        <w:t>cal</w:t>
      </w:r>
      <w:r w:rsidR="00FF29F0">
        <w:t>ing</w:t>
      </w:r>
      <w:r w:rsidRPr="00A210AC">
        <w:t xml:space="preserve"> such a manual approach to analyze a paragraph, paper, or journal is impractical. </w:t>
      </w:r>
    </w:p>
    <w:p w14:paraId="293C6008" w14:textId="647A26CC" w:rsidR="00CE30AD" w:rsidRPr="00A210AC" w:rsidRDefault="004E42E4" w:rsidP="00A210AC">
      <w:pPr>
        <w:snapToGrid w:val="0"/>
        <w:spacing w:line="480" w:lineRule="auto"/>
        <w:ind w:firstLine="720"/>
      </w:pPr>
      <w:r w:rsidRPr="00A210AC">
        <w:t xml:space="preserve">A second reason </w:t>
      </w:r>
      <w:r w:rsidR="00C00AFC">
        <w:t>that analyzing the</w:t>
      </w:r>
      <w:r w:rsidR="00C00AFC" w:rsidRPr="00A210AC">
        <w:t xml:space="preserve"> </w:t>
      </w:r>
      <w:r w:rsidRPr="00A210AC">
        <w:t>behavior</w:t>
      </w:r>
      <w:r w:rsidR="00C00AFC">
        <w:t>s associated with generating text</w:t>
      </w:r>
      <w:r w:rsidRPr="00A210AC">
        <w:t xml:space="preserve"> might </w:t>
      </w:r>
      <w:r w:rsidR="001A2DF4">
        <w:t xml:space="preserve">be </w:t>
      </w:r>
      <w:r w:rsidRPr="00A210AC">
        <w:t xml:space="preserve">understudied is </w:t>
      </w:r>
      <w:r w:rsidR="001A2DF4">
        <w:t>because</w:t>
      </w:r>
      <w:r w:rsidRPr="00A210AC">
        <w:t xml:space="preserve"> analyzing </w:t>
      </w:r>
      <w:r w:rsidR="00C00AFC">
        <w:t>this</w:t>
      </w:r>
      <w:r w:rsidRPr="00A210AC">
        <w:t xml:space="preserve"> behavior is complex. T</w:t>
      </w:r>
      <w:r w:rsidR="007814FB" w:rsidRPr="00A210AC">
        <w:t xml:space="preserve">aking </w:t>
      </w:r>
      <w:r w:rsidR="001F6C7C" w:rsidRPr="00A210AC">
        <w:t>a</w:t>
      </w:r>
      <w:r w:rsidR="007814FB" w:rsidRPr="00A210AC">
        <w:t xml:space="preserve"> functional approach </w:t>
      </w:r>
      <w:r w:rsidR="001F6C7C" w:rsidRPr="00A210AC">
        <w:t xml:space="preserve">requires </w:t>
      </w:r>
      <w:r w:rsidR="007814FB" w:rsidRPr="00A210AC">
        <w:t xml:space="preserve">that </w:t>
      </w:r>
      <w:r w:rsidR="001F6C7C" w:rsidRPr="00A210AC">
        <w:t>tex</w:t>
      </w:r>
      <w:r w:rsidR="007814FB" w:rsidRPr="00A210AC">
        <w:t>t</w:t>
      </w:r>
      <w:r w:rsidR="001F6C7C" w:rsidRPr="00A210AC">
        <w:t xml:space="preserve"> be examined as a chain of behaviors in context. </w:t>
      </w:r>
      <w:r w:rsidR="00AB3E45">
        <w:t xml:space="preserve">Fortunately, </w:t>
      </w:r>
      <w:r w:rsidR="00C00AFC">
        <w:t xml:space="preserve">generating text creates </w:t>
      </w:r>
      <w:r w:rsidR="00AB3E45">
        <w:t xml:space="preserve">a permanent product that forces a consistent method of recording chains of behavior. This consistent method of data collection makes the data for analyzing </w:t>
      </w:r>
      <w:r w:rsidR="00C00AFC">
        <w:t xml:space="preserve">such </w:t>
      </w:r>
      <w:r w:rsidR="00CB512F">
        <w:t xml:space="preserve">chains of </w:t>
      </w:r>
      <w:r w:rsidR="00AB3E45">
        <w:t xml:space="preserve">behavior easy to </w:t>
      </w:r>
      <w:r w:rsidR="00CB512F">
        <w:t xml:space="preserve">access </w:t>
      </w:r>
      <w:r w:rsidR="003F0822">
        <w:t>and interpret</w:t>
      </w:r>
      <w:r w:rsidR="00AB3E45">
        <w:t xml:space="preserve">. But, </w:t>
      </w:r>
      <w:r w:rsidR="00E650C3">
        <w:t xml:space="preserve">from a functional perspective, </w:t>
      </w:r>
      <w:r w:rsidR="00AB3E45">
        <w:t>h</w:t>
      </w:r>
      <w:r w:rsidR="001F6C7C" w:rsidRPr="00A210AC">
        <w:t>ow exactly does one determin</w:t>
      </w:r>
      <w:r w:rsidRPr="00A210AC">
        <w:t>e</w:t>
      </w:r>
      <w:r w:rsidR="001F6C7C" w:rsidRPr="00A210AC">
        <w:t xml:space="preserve"> context </w:t>
      </w:r>
      <w:r w:rsidRPr="00A210AC">
        <w:t>with</w:t>
      </w:r>
      <w:r w:rsidR="008B5D46" w:rsidRPr="00A210AC">
        <w:t xml:space="preserve">in </w:t>
      </w:r>
      <w:r w:rsidR="001F6C7C" w:rsidRPr="00A210AC">
        <w:t>a</w:t>
      </w:r>
      <w:r w:rsidR="00C00AFC">
        <w:t xml:space="preserve"> set of</w:t>
      </w:r>
      <w:r w:rsidR="001F6C7C" w:rsidRPr="00A210AC">
        <w:t xml:space="preserve"> text</w:t>
      </w:r>
      <w:r w:rsidR="00C00AFC">
        <w:t>ual stimuli</w:t>
      </w:r>
      <w:r w:rsidR="001F6C7C" w:rsidRPr="00A210AC">
        <w:t xml:space="preserve">? </w:t>
      </w:r>
      <w:r w:rsidR="0063494C" w:rsidRPr="00A210AC">
        <w:t>How do we identify</w:t>
      </w:r>
      <w:r w:rsidR="001F6C7C" w:rsidRPr="00A210AC">
        <w:t xml:space="preserve"> the </w:t>
      </w:r>
      <w:r w:rsidR="0063494C" w:rsidRPr="00A210AC">
        <w:t xml:space="preserve">proper </w:t>
      </w:r>
      <w:r w:rsidR="001F6C7C" w:rsidRPr="00A210AC">
        <w:t xml:space="preserve">unit of analysis </w:t>
      </w:r>
      <w:r w:rsidR="004B2056">
        <w:t xml:space="preserve">based on the function of the author’s behavior </w:t>
      </w:r>
      <w:r w:rsidR="001F6C7C" w:rsidRPr="00A210AC">
        <w:t>(e.g., the word, the sentence</w:t>
      </w:r>
      <w:r w:rsidR="008B5D46" w:rsidRPr="00A210AC">
        <w:t>, the phrase</w:t>
      </w:r>
      <w:r w:rsidR="001F6C7C" w:rsidRPr="00A210AC">
        <w:t xml:space="preserve">)? </w:t>
      </w:r>
      <w:r w:rsidRPr="00A210AC">
        <w:t>Further</w:t>
      </w:r>
      <w:r w:rsidR="0063494C" w:rsidRPr="00A210AC">
        <w:t>, r</w:t>
      </w:r>
      <w:r w:rsidR="007C1AC3" w:rsidRPr="00A210AC">
        <w:t xml:space="preserve">eaders have </w:t>
      </w:r>
      <w:r w:rsidRPr="00A210AC">
        <w:t xml:space="preserve">some </w:t>
      </w:r>
      <w:r w:rsidR="00CB512F">
        <w:t>amount</w:t>
      </w:r>
      <w:r w:rsidRPr="00A210AC">
        <w:t xml:space="preserve"> of</w:t>
      </w:r>
      <w:r w:rsidR="007C1AC3" w:rsidRPr="00A210AC">
        <w:t xml:space="preserve"> learn</w:t>
      </w:r>
      <w:r w:rsidR="004B2056">
        <w:t>ed</w:t>
      </w:r>
      <w:r w:rsidR="007C1AC3" w:rsidRPr="00A210AC">
        <w:t xml:space="preserve"> history </w:t>
      </w:r>
      <w:r w:rsidR="001F6C7C" w:rsidRPr="00A210AC">
        <w:t xml:space="preserve">with different </w:t>
      </w:r>
      <w:r w:rsidR="007D4F2D" w:rsidRPr="00A210AC">
        <w:t>words</w:t>
      </w:r>
      <w:r w:rsidR="007C1AC3" w:rsidRPr="00A210AC">
        <w:t xml:space="preserve">. </w:t>
      </w:r>
      <w:r w:rsidR="001F6C7C" w:rsidRPr="00A210AC">
        <w:t>How do we account for that history to understand the effect of a text on the reader or listener</w:t>
      </w:r>
      <w:r w:rsidR="00E650C3">
        <w:t>?</w:t>
      </w:r>
      <w:r w:rsidR="001F6C7C" w:rsidRPr="00A210AC">
        <w:t xml:space="preserve"> </w:t>
      </w:r>
      <w:r w:rsidR="00D2260D">
        <w:t>H</w:t>
      </w:r>
      <w:r w:rsidR="001F6C7C" w:rsidRPr="00A210AC">
        <w:t xml:space="preserve">ow </w:t>
      </w:r>
      <w:r w:rsidRPr="00A210AC">
        <w:t xml:space="preserve">might the response of a reader or listener </w:t>
      </w:r>
      <w:r w:rsidR="001F6C7C" w:rsidRPr="00A210AC">
        <w:t xml:space="preserve">shape the </w:t>
      </w:r>
      <w:r w:rsidRPr="00A210AC">
        <w:t xml:space="preserve">textual </w:t>
      </w:r>
      <w:r w:rsidR="002D0D02">
        <w:t xml:space="preserve">stimuli emitted by an </w:t>
      </w:r>
      <w:r w:rsidR="008B5D46" w:rsidRPr="00A210AC">
        <w:t>author</w:t>
      </w:r>
      <w:r w:rsidR="001F6C7C" w:rsidRPr="00A210AC">
        <w:t>?</w:t>
      </w:r>
    </w:p>
    <w:p w14:paraId="792CECCD" w14:textId="2AA60426" w:rsidR="00BE13B9" w:rsidRDefault="0050625B" w:rsidP="00A210AC">
      <w:pPr>
        <w:snapToGrid w:val="0"/>
        <w:spacing w:line="480" w:lineRule="auto"/>
        <w:ind w:firstLine="720"/>
      </w:pPr>
      <w:r w:rsidRPr="00A210AC">
        <w:t xml:space="preserve">Rather than answering questions </w:t>
      </w:r>
      <w:r w:rsidR="001E6AC2">
        <w:t>about behavioral function</w:t>
      </w:r>
      <w:r w:rsidR="003F0822">
        <w:t xml:space="preserve"> </w:t>
      </w:r>
      <w:r w:rsidRPr="00A210AC">
        <w:rPr>
          <w:i/>
          <w:iCs/>
        </w:rPr>
        <w:t>a priori</w:t>
      </w:r>
      <w:r w:rsidRPr="00A210AC">
        <w:t>, b</w:t>
      </w:r>
      <w:r w:rsidR="00CE30AD" w:rsidRPr="00A210AC">
        <w:t xml:space="preserve">ehavior analysts have a long history of inductively examining behavior-environment </w:t>
      </w:r>
      <w:r w:rsidR="00C00AFC">
        <w:t xml:space="preserve">and behavior-behavior </w:t>
      </w:r>
      <w:r w:rsidR="00CE30AD" w:rsidRPr="00A210AC">
        <w:lastRenderedPageBreak/>
        <w:t xml:space="preserve">relations. That is, </w:t>
      </w:r>
      <w:r w:rsidR="0063494C" w:rsidRPr="00A210AC">
        <w:t xml:space="preserve">a science of human behavior involves </w:t>
      </w:r>
      <w:r w:rsidRPr="00A210AC">
        <w:t xml:space="preserve">observing behavior in different ways and at different scales </w:t>
      </w:r>
      <w:r w:rsidR="0063494C" w:rsidRPr="00A210AC">
        <w:t xml:space="preserve">to discover order in our data (Skinner, 1953; p. 6). </w:t>
      </w:r>
      <w:r w:rsidR="004E42E4" w:rsidRPr="00A210AC">
        <w:t xml:space="preserve">Once found, orderly relations can be used to make predictions about the occurrence of behavior and, if </w:t>
      </w:r>
      <w:r w:rsidRPr="00A210AC">
        <w:t>the predictions are consistently accurate</w:t>
      </w:r>
      <w:r w:rsidR="004E42E4" w:rsidRPr="00A210AC">
        <w:t xml:space="preserve">, </w:t>
      </w:r>
      <w:r w:rsidRPr="00A210AC">
        <w:t xml:space="preserve">the orderly relations </w:t>
      </w:r>
      <w:r w:rsidR="004E42E4" w:rsidRPr="00A210AC">
        <w:t xml:space="preserve">may lead to the control of behavior. </w:t>
      </w:r>
      <w:r w:rsidRPr="00A210AC">
        <w:t xml:space="preserve">Thus, one </w:t>
      </w:r>
      <w:r w:rsidR="00CB512F">
        <w:t xml:space="preserve">initial </w:t>
      </w:r>
      <w:r w:rsidRPr="00A210AC">
        <w:t>approach to examin</w:t>
      </w:r>
      <w:r w:rsidR="00CB512F">
        <w:t>e</w:t>
      </w:r>
      <w:r w:rsidRPr="00A210AC">
        <w:t xml:space="preserve"> </w:t>
      </w:r>
      <w:r w:rsidR="00C00AFC">
        <w:t xml:space="preserve">the generation of textual stimuli </w:t>
      </w:r>
      <w:r w:rsidR="00CB512F">
        <w:t xml:space="preserve">by authors </w:t>
      </w:r>
      <w:r w:rsidRPr="00A210AC">
        <w:t xml:space="preserve">might be through exploratory analysis of </w:t>
      </w:r>
      <w:r w:rsidR="00C00AFC">
        <w:t xml:space="preserve">published </w:t>
      </w:r>
      <w:r w:rsidRPr="00A210AC">
        <w:t xml:space="preserve">text to identify orderly relations worth pursuing. To </w:t>
      </w:r>
      <w:r w:rsidR="00E75A69" w:rsidRPr="00A210AC">
        <w:t xml:space="preserve">search for orderly relations in </w:t>
      </w:r>
      <w:r w:rsidR="00C00AFC">
        <w:t xml:space="preserve">published </w:t>
      </w:r>
      <w:r w:rsidR="00E75A69" w:rsidRPr="00A210AC">
        <w:t>text</w:t>
      </w:r>
      <w:r w:rsidR="00CB512F">
        <w:t>, however,</w:t>
      </w:r>
      <w:r w:rsidR="00E75A69" w:rsidRPr="00A210AC">
        <w:t xml:space="preserve"> </w:t>
      </w:r>
      <w:r w:rsidRPr="00A210AC">
        <w:t xml:space="preserve">requires </w:t>
      </w:r>
      <w:r w:rsidR="00E75A69" w:rsidRPr="00A210AC">
        <w:t xml:space="preserve">that researchers have </w:t>
      </w:r>
      <w:r w:rsidRPr="00A210AC">
        <w:t xml:space="preserve">efficient </w:t>
      </w:r>
      <w:r w:rsidR="00F95F25">
        <w:t xml:space="preserve">and robust </w:t>
      </w:r>
      <w:r w:rsidRPr="00A210AC">
        <w:t xml:space="preserve">methods for </w:t>
      </w:r>
      <w:r w:rsidR="00FC4F2D" w:rsidRPr="00A210AC">
        <w:t xml:space="preserve">analyzing large amounts of </w:t>
      </w:r>
      <w:r w:rsidRPr="00A210AC">
        <w:t xml:space="preserve">textual </w:t>
      </w:r>
      <w:r w:rsidR="00C00AFC">
        <w:t>stimuli</w:t>
      </w:r>
      <w:r w:rsidRPr="00A210AC">
        <w:t xml:space="preserve">. </w:t>
      </w:r>
    </w:p>
    <w:p w14:paraId="662A6BEA" w14:textId="6847DE20" w:rsidR="006242AF" w:rsidRPr="00A210AC" w:rsidRDefault="00717B2E" w:rsidP="00A210AC">
      <w:pPr>
        <w:snapToGrid w:val="0"/>
        <w:spacing w:line="480" w:lineRule="auto"/>
        <w:ind w:firstLine="720"/>
      </w:pPr>
      <w:r w:rsidRPr="00A210AC">
        <w:t>Recent a</w:t>
      </w:r>
      <w:r w:rsidR="00987686" w:rsidRPr="00A210AC">
        <w:t>dvances in technology and computation</w:t>
      </w:r>
      <w:r w:rsidR="004A1B2B" w:rsidRPr="00A210AC">
        <w:t xml:space="preserve"> </w:t>
      </w:r>
      <w:r w:rsidR="007D4F2D" w:rsidRPr="00A210AC">
        <w:t>have</w:t>
      </w:r>
      <w:r w:rsidR="00987686" w:rsidRPr="00A210AC">
        <w:t xml:space="preserve"> </w:t>
      </w:r>
      <w:r w:rsidRPr="00A210AC">
        <w:t xml:space="preserve">reduced </w:t>
      </w:r>
      <w:r w:rsidR="004A1B2B" w:rsidRPr="00A210AC">
        <w:t xml:space="preserve">the time </w:t>
      </w:r>
      <w:r w:rsidR="00254AEB" w:rsidRPr="00A210AC">
        <w:t xml:space="preserve">required for </w:t>
      </w:r>
      <w:r w:rsidR="004A1B2B" w:rsidRPr="00A210AC">
        <w:t xml:space="preserve">researchers to analyze </w:t>
      </w:r>
      <w:r w:rsidR="00C00AFC">
        <w:t>published textual stimuli</w:t>
      </w:r>
      <w:r w:rsidR="004A1B2B" w:rsidRPr="00A210AC">
        <w:t xml:space="preserve">. </w:t>
      </w:r>
      <w:r w:rsidR="007C1AC3" w:rsidRPr="00A210AC">
        <w:t xml:space="preserve">Natural Language Processing </w:t>
      </w:r>
      <w:r w:rsidR="000D770B" w:rsidRPr="00A210AC">
        <w:t xml:space="preserve">(NLP) </w:t>
      </w:r>
      <w:r w:rsidR="007C1AC3" w:rsidRPr="00A210AC">
        <w:t xml:space="preserve">is the </w:t>
      </w:r>
      <w:r w:rsidR="00254AEB" w:rsidRPr="00A210AC">
        <w:t>epitome of those advancements</w:t>
      </w:r>
      <w:r w:rsidR="007D4F2D" w:rsidRPr="00A210AC">
        <w:t xml:space="preserve">. </w:t>
      </w:r>
      <w:r w:rsidRPr="00A210AC">
        <w:t xml:space="preserve">NLP can be defined as </w:t>
      </w:r>
      <w:r w:rsidR="00254AEB" w:rsidRPr="00A210AC">
        <w:t xml:space="preserve">the </w:t>
      </w:r>
      <w:r w:rsidRPr="00A210AC">
        <w:t>use of computers</w:t>
      </w:r>
      <w:r w:rsidR="007C1AC3" w:rsidRPr="00A210AC">
        <w:t xml:space="preserve"> </w:t>
      </w:r>
      <w:r w:rsidRPr="00A210AC">
        <w:t xml:space="preserve">to systematically examine the relations between </w:t>
      </w:r>
      <w:r w:rsidR="00C00AFC">
        <w:t>published textual stimuli</w:t>
      </w:r>
      <w:r w:rsidRPr="00A210AC">
        <w:t xml:space="preserve"> and </w:t>
      </w:r>
      <w:r w:rsidR="008C428A">
        <w:t>the</w:t>
      </w:r>
      <w:r w:rsidR="004A1B2B" w:rsidRPr="00A210AC">
        <w:t xml:space="preserve"> </w:t>
      </w:r>
      <w:r w:rsidRPr="00A210AC">
        <w:t xml:space="preserve">surrounding </w:t>
      </w:r>
      <w:r w:rsidR="004A1B2B" w:rsidRPr="00A210AC">
        <w:t>verbal environment</w:t>
      </w:r>
      <w:r w:rsidR="000D770B" w:rsidRPr="00A210AC">
        <w:t xml:space="preserve"> </w:t>
      </w:r>
      <w:r w:rsidRPr="00A210AC">
        <w:t xml:space="preserve">(e.g., </w:t>
      </w:r>
      <w:r w:rsidR="007C1AC3" w:rsidRPr="00A210AC">
        <w:t>Bird</w:t>
      </w:r>
      <w:r w:rsidRPr="00A210AC">
        <w:t xml:space="preserve"> et al.</w:t>
      </w:r>
      <w:r w:rsidR="004A1B2B" w:rsidRPr="00A210AC">
        <w:t>, 2009</w:t>
      </w:r>
      <w:r w:rsidR="000D770B" w:rsidRPr="00A210AC">
        <w:t>)</w:t>
      </w:r>
      <w:r w:rsidR="00645FA8" w:rsidRPr="00A210AC">
        <w:t>.</w:t>
      </w:r>
      <w:r w:rsidR="000D770B" w:rsidRPr="00A210AC">
        <w:t xml:space="preserve"> </w:t>
      </w:r>
      <w:r w:rsidR="0005562E" w:rsidRPr="00A210AC">
        <w:t>On the simple end, NLP can be used to efficiently count and rank the number of words in large bodies of text (e.g., word clouds</w:t>
      </w:r>
      <w:r w:rsidR="00B5022A">
        <w:t xml:space="preserve">; </w:t>
      </w:r>
      <w:r w:rsidR="009D2378">
        <w:t xml:space="preserve">DePaolo &amp; Wilkinson, 2014; </w:t>
      </w:r>
      <w:proofErr w:type="spellStart"/>
      <w:r w:rsidR="009D2378">
        <w:t>Heimerl</w:t>
      </w:r>
      <w:proofErr w:type="spellEnd"/>
      <w:r w:rsidR="009D2378">
        <w:t xml:space="preserve"> </w:t>
      </w:r>
      <w:r w:rsidR="009D2378" w:rsidRPr="00622CAF">
        <w:t>et al., 2014</w:t>
      </w:r>
      <w:r w:rsidR="0005562E" w:rsidRPr="00622CAF">
        <w:t>), determine the similarity between two articles or books (e.g., clustering techniques</w:t>
      </w:r>
      <w:r w:rsidR="00B5022A" w:rsidRPr="00622CAF">
        <w:t xml:space="preserve">; </w:t>
      </w:r>
      <w:proofErr w:type="spellStart"/>
      <w:r w:rsidR="005C1ADF" w:rsidRPr="00622CAF">
        <w:t>Blei</w:t>
      </w:r>
      <w:proofErr w:type="spellEnd"/>
      <w:r w:rsidR="005C1ADF" w:rsidRPr="00622CAF">
        <w:t xml:space="preserve"> et al., 2003</w:t>
      </w:r>
      <w:r w:rsidR="0005562E" w:rsidRPr="00622CAF">
        <w:t>), or estimate the likelihood that a text has a positive or negative tone about the topic (e.g., sentiment analysis</w:t>
      </w:r>
      <w:r w:rsidR="00B5022A" w:rsidRPr="00622CAF">
        <w:t xml:space="preserve">; </w:t>
      </w:r>
      <w:r w:rsidR="005C1ADF" w:rsidRPr="00622CAF">
        <w:t>Pang et al., 2002</w:t>
      </w:r>
      <w:r w:rsidR="0005562E" w:rsidRPr="00622CAF">
        <w:t>). On the more complex end, NLP can be used to automate conversations with customers (e.g., chatbots</w:t>
      </w:r>
      <w:r w:rsidR="00B5022A" w:rsidRPr="00622CAF">
        <w:t>;</w:t>
      </w:r>
      <w:r w:rsidR="00622CAF">
        <w:t xml:space="preserve"> Shevat, 2017</w:t>
      </w:r>
      <w:r w:rsidR="0005562E" w:rsidRPr="00622CAF">
        <w:t>), change music or order groceries using our voice (e.g., Alexa, Siri), write fictional stories for entertainment (e.g., GPT-2</w:t>
      </w:r>
      <w:r w:rsidR="00B5022A" w:rsidRPr="00622CAF">
        <w:t xml:space="preserve">; </w:t>
      </w:r>
      <w:r w:rsidR="009C4FB3" w:rsidRPr="00622CAF">
        <w:t>Zeigler et al., 2019</w:t>
      </w:r>
      <w:r w:rsidR="0005562E" w:rsidRPr="00622CAF">
        <w:t>)</w:t>
      </w:r>
      <w:r w:rsidR="00F72B62" w:rsidRPr="00622CAF">
        <w:t xml:space="preserve">, </w:t>
      </w:r>
      <w:r w:rsidR="00BE13B9" w:rsidRPr="00622CAF">
        <w:t xml:space="preserve">predict </w:t>
      </w:r>
      <w:r w:rsidR="009D2378" w:rsidRPr="00622CAF">
        <w:t xml:space="preserve">patient response to treatment </w:t>
      </w:r>
      <w:r w:rsidR="00BE13B9" w:rsidRPr="00622CAF">
        <w:t>(</w:t>
      </w:r>
      <w:r w:rsidR="00105548" w:rsidRPr="00622CAF">
        <w:t>Cox et al., 20</w:t>
      </w:r>
      <w:r w:rsidR="00E6059E" w:rsidRPr="00622CAF">
        <w:t>21</w:t>
      </w:r>
      <w:r w:rsidR="00BE13B9" w:rsidRPr="00622CAF">
        <w:t>)</w:t>
      </w:r>
      <w:r w:rsidR="00F72B62" w:rsidRPr="00622CAF">
        <w:t xml:space="preserve">, </w:t>
      </w:r>
      <w:r w:rsidR="00BE13B9" w:rsidRPr="00622CAF">
        <w:t xml:space="preserve">and </w:t>
      </w:r>
      <w:r w:rsidR="00CD43C3" w:rsidRPr="00622CAF">
        <w:t>detect hate</w:t>
      </w:r>
      <w:r w:rsidR="00CD43C3">
        <w:t xml:space="preserve"> speech</w:t>
      </w:r>
      <w:r w:rsidR="00F72B62" w:rsidRPr="00A210AC">
        <w:t xml:space="preserve"> </w:t>
      </w:r>
      <w:r w:rsidR="00BE13B9" w:rsidRPr="00A210AC">
        <w:t>(</w:t>
      </w:r>
      <w:r w:rsidR="00CD43C3">
        <w:t>Davidson et al., 2017</w:t>
      </w:r>
      <w:r w:rsidR="00BE13B9" w:rsidRPr="00A210AC">
        <w:t xml:space="preserve">). </w:t>
      </w:r>
    </w:p>
    <w:p w14:paraId="722BA2B7" w14:textId="26BDCEA8" w:rsidR="004178BD" w:rsidRPr="00A210AC" w:rsidRDefault="001B3FD4" w:rsidP="00A210AC">
      <w:pPr>
        <w:snapToGrid w:val="0"/>
        <w:spacing w:line="480" w:lineRule="auto"/>
        <w:ind w:firstLine="720"/>
      </w:pPr>
      <w:r w:rsidRPr="00A210AC">
        <w:t xml:space="preserve">Another area where NLP </w:t>
      </w:r>
      <w:r w:rsidR="00BF60E3" w:rsidRPr="00A210AC">
        <w:t xml:space="preserve">has been successfully </w:t>
      </w:r>
      <w:r w:rsidR="006242AF" w:rsidRPr="00A210AC">
        <w:t xml:space="preserve">used </w:t>
      </w:r>
      <w:r w:rsidR="00BF60E3" w:rsidRPr="00A210AC">
        <w:t xml:space="preserve">is </w:t>
      </w:r>
      <w:r w:rsidR="006242AF" w:rsidRPr="00A210AC">
        <w:t xml:space="preserve">to analyze publication trends in scientific fields. Here, researchers </w:t>
      </w:r>
      <w:r w:rsidR="00BF60E3" w:rsidRPr="00A210AC">
        <w:t xml:space="preserve">have used NLP to understand citation patterns and </w:t>
      </w:r>
      <w:r w:rsidR="00BF60E3" w:rsidRPr="00A210AC">
        <w:lastRenderedPageBreak/>
        <w:t xml:space="preserve">relationships between published articles (e.g., </w:t>
      </w:r>
      <w:proofErr w:type="spellStart"/>
      <w:r w:rsidR="00CC50E7" w:rsidRPr="009D2378">
        <w:t>Mariani</w:t>
      </w:r>
      <w:proofErr w:type="spellEnd"/>
      <w:r w:rsidR="00CC50E7" w:rsidRPr="009D2378">
        <w:t xml:space="preserve"> et al., 2019b</w:t>
      </w:r>
      <w:r w:rsidR="00BF60E3" w:rsidRPr="00A210AC">
        <w:t xml:space="preserve">), identify trends and changes in published topics over time (e.g., </w:t>
      </w:r>
      <w:proofErr w:type="spellStart"/>
      <w:r w:rsidR="00C12BF2" w:rsidRPr="009D2378">
        <w:t>Mariani</w:t>
      </w:r>
      <w:proofErr w:type="spellEnd"/>
      <w:r w:rsidR="00C12BF2" w:rsidRPr="009D2378">
        <w:t xml:space="preserve"> et al., 20</w:t>
      </w:r>
      <w:r w:rsidR="009D2378" w:rsidRPr="009D2378">
        <w:t>19</w:t>
      </w:r>
      <w:r w:rsidR="00C12BF2" w:rsidRPr="009D2378">
        <w:t>a</w:t>
      </w:r>
      <w:r w:rsidR="00BF60E3" w:rsidRPr="00A210AC">
        <w:t xml:space="preserve">), to </w:t>
      </w:r>
      <w:r w:rsidR="00BE13B9" w:rsidRPr="00A210AC">
        <w:t xml:space="preserve">predict emerging research trends </w:t>
      </w:r>
      <w:r w:rsidR="00BE13B9" w:rsidRPr="009D2378">
        <w:t>(</w:t>
      </w:r>
      <w:proofErr w:type="spellStart"/>
      <w:r w:rsidR="00AD7FA9" w:rsidRPr="009D2378">
        <w:t>Krenn</w:t>
      </w:r>
      <w:proofErr w:type="spellEnd"/>
      <w:r w:rsidR="00AD7FA9" w:rsidRPr="009D2378">
        <w:t xml:space="preserve"> &amp; </w:t>
      </w:r>
      <w:proofErr w:type="spellStart"/>
      <w:r w:rsidR="00AD7FA9" w:rsidRPr="009D2378">
        <w:t>Zeilinger</w:t>
      </w:r>
      <w:proofErr w:type="spellEnd"/>
      <w:r w:rsidR="00AD7FA9" w:rsidRPr="009D2378">
        <w:t>, 2020</w:t>
      </w:r>
      <w:r w:rsidR="00BE13B9" w:rsidRPr="00A210AC">
        <w:t xml:space="preserve">), and </w:t>
      </w:r>
      <w:r w:rsidR="00BF60E3" w:rsidRPr="00A210AC">
        <w:t xml:space="preserve">to highlight important areas </w:t>
      </w:r>
      <w:r w:rsidR="00BE13B9" w:rsidRPr="00A210AC">
        <w:t>for future research (</w:t>
      </w:r>
      <w:proofErr w:type="spellStart"/>
      <w:r w:rsidR="00CD43C3">
        <w:t>Rzhetsky</w:t>
      </w:r>
      <w:proofErr w:type="spellEnd"/>
      <w:r w:rsidR="00CD43C3">
        <w:t xml:space="preserve"> et al., 2015</w:t>
      </w:r>
      <w:r w:rsidR="00BE13B9" w:rsidRPr="00A210AC">
        <w:t xml:space="preserve">). </w:t>
      </w:r>
      <w:r w:rsidR="00BF60E3" w:rsidRPr="00A210AC">
        <w:t>For example,</w:t>
      </w:r>
      <w:r w:rsidR="00C729AA">
        <w:t xml:space="preserve"> </w:t>
      </w:r>
      <w:proofErr w:type="spellStart"/>
      <w:r w:rsidR="00C729AA">
        <w:t>Mariani</w:t>
      </w:r>
      <w:proofErr w:type="spellEnd"/>
      <w:r w:rsidR="00C729AA">
        <w:t xml:space="preserve"> </w:t>
      </w:r>
      <w:r w:rsidR="003D4D1C">
        <w:t>and colleagues</w:t>
      </w:r>
      <w:r w:rsidR="00C729AA">
        <w:t xml:space="preserve"> </w:t>
      </w:r>
      <w:r w:rsidR="003D4D1C">
        <w:t>(</w:t>
      </w:r>
      <w:r w:rsidR="00C729AA">
        <w:t>2019</w:t>
      </w:r>
      <w:r w:rsidR="003D4D1C">
        <w:t>)</w:t>
      </w:r>
      <w:r w:rsidR="00C729AA">
        <w:t xml:space="preserve"> analyzed 65,000 documents produced by 50,000 authors to explore open access publications about </w:t>
      </w:r>
      <w:r w:rsidR="003D4D1C">
        <w:t>NLP</w:t>
      </w:r>
      <w:r w:rsidR="00B1255E">
        <w:t>.</w:t>
      </w:r>
      <w:r w:rsidR="003D4D1C">
        <w:t xml:space="preserve"> Through this, the researchers were able to </w:t>
      </w:r>
      <w:r w:rsidR="0078246F">
        <w:t>display</w:t>
      </w:r>
      <w:r w:rsidR="00C729AA">
        <w:t xml:space="preserve"> the evolution of research topics over time and identified authors who contributed innovative topics</w:t>
      </w:r>
      <w:r w:rsidR="0078246F">
        <w:t xml:space="preserve"> within their field. </w:t>
      </w:r>
      <w:r w:rsidR="00C729AA">
        <w:t xml:space="preserve"> </w:t>
      </w:r>
    </w:p>
    <w:p w14:paraId="7DB6521E" w14:textId="292B92A2" w:rsidR="004178BD" w:rsidRDefault="008C291F" w:rsidP="00A210AC">
      <w:pPr>
        <w:snapToGrid w:val="0"/>
        <w:spacing w:line="480" w:lineRule="auto"/>
        <w:ind w:firstLine="720"/>
      </w:pPr>
      <w:r w:rsidRPr="00A210AC">
        <w:t xml:space="preserve">Analyzing published research </w:t>
      </w:r>
      <w:r w:rsidR="004178BD" w:rsidRPr="00A210AC">
        <w:t xml:space="preserve">in behavior analysis using NLP </w:t>
      </w:r>
      <w:r w:rsidRPr="00A210AC">
        <w:t xml:space="preserve">could </w:t>
      </w:r>
      <w:r w:rsidR="004178BD" w:rsidRPr="00A210AC">
        <w:t xml:space="preserve">be beneficial for several reasons. First, past researchers have manually analyzed trends in the published behavior analytic literature (e.g., author gender – </w:t>
      </w:r>
      <w:proofErr w:type="spellStart"/>
      <w:r w:rsidR="00E47D3D" w:rsidRPr="00A210AC">
        <w:t>Kranak</w:t>
      </w:r>
      <w:proofErr w:type="spellEnd"/>
      <w:r w:rsidR="00E47D3D" w:rsidRPr="00A210AC">
        <w:t xml:space="preserve"> et al., 2021; </w:t>
      </w:r>
      <w:r w:rsidR="004178BD" w:rsidRPr="00A210AC">
        <w:t xml:space="preserve">Li et al., 2018; scholarly productivity – </w:t>
      </w:r>
      <w:proofErr w:type="spellStart"/>
      <w:r w:rsidR="004178BD" w:rsidRPr="00A210AC">
        <w:t>Shabani</w:t>
      </w:r>
      <w:proofErr w:type="spellEnd"/>
      <w:r w:rsidR="004178BD" w:rsidRPr="00A210AC">
        <w:t xml:space="preserve"> et al., 2004; Dixon et al., 2015). </w:t>
      </w:r>
      <w:r w:rsidR="00E47D3D" w:rsidRPr="00A210AC">
        <w:t>S</w:t>
      </w:r>
      <w:r w:rsidR="004178BD" w:rsidRPr="00A210AC">
        <w:t xml:space="preserve">uch manual analyses are time-intensive, </w:t>
      </w:r>
      <w:r w:rsidR="007E505F">
        <w:t xml:space="preserve">can </w:t>
      </w:r>
      <w:r w:rsidR="004178BD" w:rsidRPr="00A210AC">
        <w:t xml:space="preserve">lack analytic-generalizability, and can be influenced by expectancy (e.g., Atkinson &amp; Delamont, 2006; Rice &amp; Ezzy, 2000). </w:t>
      </w:r>
      <w:r w:rsidR="007D03D0" w:rsidRPr="00A210AC">
        <w:t xml:space="preserve">NLP provides efficient, generalizable, and more objective methods for analyzing </w:t>
      </w:r>
      <w:r w:rsidR="00C00AFC">
        <w:t>published textual stimuli</w:t>
      </w:r>
      <w:r w:rsidR="007D03D0" w:rsidRPr="00A210AC">
        <w:t xml:space="preserve">. </w:t>
      </w:r>
      <w:r w:rsidR="00E47D3D" w:rsidRPr="00A210AC">
        <w:t xml:space="preserve">Second, practically analyzing published research literature </w:t>
      </w:r>
      <w:r w:rsidR="00B5022A">
        <w:t xml:space="preserve">manually </w:t>
      </w:r>
      <w:r w:rsidR="00E47D3D" w:rsidRPr="00A210AC">
        <w:t>require</w:t>
      </w:r>
      <w:r w:rsidR="00B5022A">
        <w:t>s that</w:t>
      </w:r>
      <w:r w:rsidR="00E47D3D" w:rsidRPr="00A210AC">
        <w:t xml:space="preserve"> researchers reduce the total number of articles examined via well-defined inclusion criteria for topics, articles, or years. NLP allows researchers to practically analyze millions of articles </w:t>
      </w:r>
      <w:r w:rsidR="00B5022A">
        <w:t xml:space="preserve">with the same effort as analyzing five articles. Such efficiency of scale </w:t>
      </w:r>
      <w:r w:rsidR="004377D9">
        <w:t xml:space="preserve">increases </w:t>
      </w:r>
      <w:r w:rsidR="00E47D3D" w:rsidRPr="00A210AC">
        <w:t>the possib</w:t>
      </w:r>
      <w:r w:rsidR="004377D9">
        <w:t>le</w:t>
      </w:r>
      <w:r w:rsidR="00E47D3D" w:rsidRPr="00A210AC">
        <w:t xml:space="preserve"> </w:t>
      </w:r>
      <w:r w:rsidR="004377D9">
        <w:t xml:space="preserve">research </w:t>
      </w:r>
      <w:r w:rsidR="00E47D3D" w:rsidRPr="00A210AC">
        <w:t xml:space="preserve">questions that can be asked about the published literature. In turn, researchers </w:t>
      </w:r>
      <w:r w:rsidR="00B5022A">
        <w:t xml:space="preserve">can </w:t>
      </w:r>
      <w:r w:rsidR="00E47D3D" w:rsidRPr="00A210AC">
        <w:t xml:space="preserve">take more of an inductive, exploratory approach to analyzing published behavior analytic literature. </w:t>
      </w:r>
    </w:p>
    <w:p w14:paraId="627F85D6" w14:textId="1DF08951" w:rsidR="00BE13B9" w:rsidRPr="00A210AC" w:rsidRDefault="00BE13B9" w:rsidP="00A210AC">
      <w:pPr>
        <w:snapToGrid w:val="0"/>
        <w:spacing w:line="480" w:lineRule="auto"/>
        <w:ind w:firstLine="720"/>
      </w:pPr>
      <w:r w:rsidRPr="00A210AC">
        <w:t xml:space="preserve">The purpose of </w:t>
      </w:r>
      <w:r w:rsidR="00D64AEB" w:rsidRPr="00A210AC">
        <w:t>this</w:t>
      </w:r>
      <w:r w:rsidR="003B7DBC" w:rsidRPr="00A210AC">
        <w:t xml:space="preserve"> </w:t>
      </w:r>
      <w:r w:rsidR="003F0822" w:rsidRPr="00A210AC">
        <w:t>proof-of-concept</w:t>
      </w:r>
      <w:r w:rsidR="00D64AEB" w:rsidRPr="00A210AC">
        <w:t xml:space="preserve"> experiment was twofold. First, we sought to </w:t>
      </w:r>
      <w:r w:rsidR="007D4F2D" w:rsidRPr="00A210AC">
        <w:t>demonstrate</w:t>
      </w:r>
      <w:r w:rsidR="00D64AEB" w:rsidRPr="00A210AC">
        <w:t xml:space="preserve"> how researchers can use NLP techniques to </w:t>
      </w:r>
      <w:r w:rsidR="003B7DBC" w:rsidRPr="00A210AC">
        <w:t xml:space="preserve">efficiently </w:t>
      </w:r>
      <w:r w:rsidR="00D64AEB" w:rsidRPr="00A210AC">
        <w:t xml:space="preserve">analyze </w:t>
      </w:r>
      <w:r w:rsidR="00C00AFC">
        <w:t>published textual stimuli</w:t>
      </w:r>
      <w:r w:rsidR="00D64AEB" w:rsidRPr="00A210AC">
        <w:t xml:space="preserve"> at scale</w:t>
      </w:r>
      <w:r w:rsidR="003B7DBC" w:rsidRPr="00A210AC">
        <w:t xml:space="preserve"> in an objective manner allowing for easy replication</w:t>
      </w:r>
      <w:r w:rsidR="00D64AEB" w:rsidRPr="00A210AC">
        <w:t xml:space="preserve">. Second, we sought to </w:t>
      </w:r>
      <w:r w:rsidR="003B7DBC" w:rsidRPr="00A210AC">
        <w:lastRenderedPageBreak/>
        <w:t xml:space="preserve">demonstrate how a </w:t>
      </w:r>
      <w:r w:rsidR="00D64AEB" w:rsidRPr="00A210AC">
        <w:t xml:space="preserve">preliminary </w:t>
      </w:r>
      <w:r w:rsidR="003B7DBC" w:rsidRPr="00A210AC">
        <w:t xml:space="preserve">and </w:t>
      </w:r>
      <w:r w:rsidR="003A0E9B">
        <w:t>descriptive</w:t>
      </w:r>
      <w:r w:rsidR="003B7DBC" w:rsidRPr="00A210AC">
        <w:t xml:space="preserve"> </w:t>
      </w:r>
      <w:r w:rsidR="00D64AEB" w:rsidRPr="00A210AC">
        <w:t xml:space="preserve">analysis </w:t>
      </w:r>
      <w:r w:rsidRPr="00A210AC">
        <w:t xml:space="preserve">of peer-reviewed behavior analytic research articles </w:t>
      </w:r>
      <w:r w:rsidR="003B7DBC" w:rsidRPr="00A210AC">
        <w:t>allow</w:t>
      </w:r>
      <w:r w:rsidR="003A0E9B">
        <w:t>s</w:t>
      </w:r>
      <w:r w:rsidR="003B7DBC" w:rsidRPr="00A210AC">
        <w:t xml:space="preserve"> researchers to identify: </w:t>
      </w:r>
      <w:r w:rsidR="00D64AEB" w:rsidRPr="00A210AC">
        <w:t xml:space="preserve">trends in </w:t>
      </w:r>
      <w:r w:rsidR="003B7DBC" w:rsidRPr="00A210AC">
        <w:t xml:space="preserve">publication topics over time; similarities and differences </w:t>
      </w:r>
      <w:r w:rsidR="00D64AEB" w:rsidRPr="00A210AC">
        <w:t xml:space="preserve">in </w:t>
      </w:r>
      <w:r w:rsidR="003B7DBC" w:rsidRPr="00A210AC">
        <w:t xml:space="preserve">the </w:t>
      </w:r>
      <w:r w:rsidR="00C00AFC">
        <w:t>published textual stimuli</w:t>
      </w:r>
      <w:r w:rsidR="00D64AEB" w:rsidRPr="00A210AC">
        <w:t xml:space="preserve"> </w:t>
      </w:r>
      <w:r w:rsidR="003B7DBC" w:rsidRPr="00A210AC">
        <w:t xml:space="preserve">published in </w:t>
      </w:r>
      <w:r w:rsidR="00D64AEB" w:rsidRPr="00A210AC">
        <w:t xml:space="preserve">different </w:t>
      </w:r>
      <w:r w:rsidR="003B7DBC" w:rsidRPr="00A210AC">
        <w:t>journals; and how the scientific literature of behavior analysis compares to one journal publishing health service research outside of behavior analysis</w:t>
      </w:r>
      <w:r w:rsidR="00D64AEB" w:rsidRPr="00A210AC">
        <w:t>.</w:t>
      </w:r>
      <w:r w:rsidR="00495995" w:rsidRPr="00A210AC">
        <w:t xml:space="preserve"> </w:t>
      </w:r>
      <w:r w:rsidR="00A35AF6" w:rsidRPr="00A210AC">
        <w:t xml:space="preserve">In total, this study demonstrates what NLP is and how researchers might use NLP to expand the questions they ask about human </w:t>
      </w:r>
      <w:r w:rsidR="00C00AFC">
        <w:t>published textual stimuli</w:t>
      </w:r>
      <w:r w:rsidR="001433C8" w:rsidRPr="00A210AC">
        <w:t xml:space="preserve"> and the field of behavior analysis</w:t>
      </w:r>
      <w:r w:rsidR="00A35AF6" w:rsidRPr="00A210AC">
        <w:t xml:space="preserve">. </w:t>
      </w:r>
    </w:p>
    <w:p w14:paraId="21E283BE" w14:textId="05F246BE" w:rsidR="00D64AEB" w:rsidRPr="00A210AC" w:rsidRDefault="00D64AEB" w:rsidP="00A210AC">
      <w:pPr>
        <w:snapToGrid w:val="0"/>
        <w:spacing w:line="480" w:lineRule="auto"/>
      </w:pPr>
      <w:r w:rsidRPr="00A210AC">
        <w:rPr>
          <w:b/>
          <w:bCs/>
        </w:rPr>
        <w:t>Method</w:t>
      </w:r>
    </w:p>
    <w:p w14:paraId="35C9D612" w14:textId="2FD0BBE6" w:rsidR="00130909" w:rsidRPr="00A210AC" w:rsidRDefault="00130909" w:rsidP="00A210AC">
      <w:pPr>
        <w:pStyle w:val="NormalWeb"/>
        <w:snapToGrid w:val="0"/>
        <w:spacing w:before="0" w:beforeAutospacing="0" w:after="0" w:afterAutospacing="0" w:line="480" w:lineRule="auto"/>
        <w:ind w:firstLine="720"/>
        <w:rPr>
          <w:color w:val="0E101A"/>
        </w:rPr>
      </w:pPr>
      <w:r w:rsidRPr="00A210AC">
        <w:rPr>
          <w:i/>
          <w:iCs/>
          <w:color w:val="0E101A"/>
        </w:rPr>
        <w:t>Journals</w:t>
      </w:r>
      <w:r w:rsidR="003D444E" w:rsidRPr="00A210AC">
        <w:rPr>
          <w:i/>
          <w:iCs/>
          <w:color w:val="0E101A"/>
        </w:rPr>
        <w:t xml:space="preserve">. </w:t>
      </w:r>
      <w:r w:rsidR="003D444E" w:rsidRPr="00A210AC">
        <w:rPr>
          <w:color w:val="0E101A"/>
        </w:rPr>
        <w:t xml:space="preserve">We gathered </w:t>
      </w:r>
      <w:r w:rsidR="00C02440" w:rsidRPr="00A210AC">
        <w:rPr>
          <w:color w:val="0E101A"/>
        </w:rPr>
        <w:t>10,</w:t>
      </w:r>
      <w:r w:rsidR="00B60906">
        <w:rPr>
          <w:color w:val="0E101A"/>
        </w:rPr>
        <w:t>405</w:t>
      </w:r>
      <w:r w:rsidR="00C02440" w:rsidRPr="00A210AC">
        <w:rPr>
          <w:color w:val="0E101A"/>
        </w:rPr>
        <w:t xml:space="preserve"> </w:t>
      </w:r>
      <w:r w:rsidR="003D444E" w:rsidRPr="00A210AC">
        <w:rPr>
          <w:color w:val="0E101A"/>
        </w:rPr>
        <w:t xml:space="preserve">published articles from </w:t>
      </w:r>
      <w:r w:rsidR="00C02440" w:rsidRPr="00A210AC">
        <w:rPr>
          <w:color w:val="0E101A"/>
        </w:rPr>
        <w:t>behavior analytic journals</w:t>
      </w:r>
      <w:r w:rsidR="003D444E" w:rsidRPr="00A210AC">
        <w:rPr>
          <w:color w:val="0E101A"/>
        </w:rPr>
        <w:t xml:space="preserve"> and one control journal</w:t>
      </w:r>
      <w:r w:rsidR="00C02440" w:rsidRPr="00A210AC">
        <w:rPr>
          <w:color w:val="0E101A"/>
        </w:rPr>
        <w:t xml:space="preserve">. </w:t>
      </w:r>
      <w:r w:rsidR="003D444E" w:rsidRPr="00A210AC">
        <w:rPr>
          <w:color w:val="0E101A"/>
        </w:rPr>
        <w:t>For behavior analytic journals, w</w:t>
      </w:r>
      <w:r w:rsidR="00C02440" w:rsidRPr="00A210AC">
        <w:rPr>
          <w:color w:val="0E101A"/>
        </w:rPr>
        <w:t>e gathered articles from </w:t>
      </w:r>
      <w:r w:rsidR="00C02440" w:rsidRPr="00A210AC">
        <w:rPr>
          <w:rStyle w:val="Emphasis"/>
          <w:color w:val="0E101A"/>
        </w:rPr>
        <w:t xml:space="preserve">The Analysis of Verbal Behavior, </w:t>
      </w:r>
      <w:r w:rsidR="005F306A">
        <w:rPr>
          <w:rStyle w:val="Emphasis"/>
          <w:color w:val="0E101A"/>
        </w:rPr>
        <w:t xml:space="preserve">Behavior Analysis in Practice, the </w:t>
      </w:r>
      <w:r w:rsidR="00C02440" w:rsidRPr="00A210AC">
        <w:rPr>
          <w:rStyle w:val="Emphasis"/>
          <w:color w:val="0E101A"/>
        </w:rPr>
        <w:t xml:space="preserve">Journal of Applied Behavior Analysis, </w:t>
      </w:r>
      <w:r w:rsidR="005F306A">
        <w:rPr>
          <w:rStyle w:val="Emphasis"/>
          <w:color w:val="0E101A"/>
        </w:rPr>
        <w:t>t</w:t>
      </w:r>
      <w:r w:rsidR="00C02440" w:rsidRPr="00A210AC">
        <w:rPr>
          <w:rStyle w:val="Emphasis"/>
          <w:color w:val="0E101A"/>
        </w:rPr>
        <w:t>he Journal of the Experimental Analysis of Behavior, </w:t>
      </w:r>
      <w:r w:rsidR="00C02440" w:rsidRPr="00A210AC">
        <w:rPr>
          <w:color w:val="0E101A"/>
        </w:rPr>
        <w:t>and</w:t>
      </w:r>
      <w:r w:rsidR="00C02440" w:rsidRPr="00A210AC">
        <w:rPr>
          <w:rStyle w:val="Emphasis"/>
          <w:color w:val="0E101A"/>
        </w:rPr>
        <w:t> The Behavior Analyst</w:t>
      </w:r>
      <w:r w:rsidR="00C02440" w:rsidRPr="00A210AC">
        <w:rPr>
          <w:color w:val="0E101A"/>
        </w:rPr>
        <w:t xml:space="preserve">. </w:t>
      </w:r>
      <w:r w:rsidR="003D444E" w:rsidRPr="00A210AC">
        <w:rPr>
          <w:color w:val="0E101A"/>
        </w:rPr>
        <w:t xml:space="preserve">For the control journal, we randomly selected </w:t>
      </w:r>
      <w:r w:rsidR="003D444E" w:rsidRPr="00A210AC">
        <w:rPr>
          <w:i/>
          <w:iCs/>
          <w:color w:val="0E101A"/>
        </w:rPr>
        <w:t xml:space="preserve">Health Service Research </w:t>
      </w:r>
      <w:r w:rsidR="00FB7A22">
        <w:rPr>
          <w:color w:val="0E101A"/>
        </w:rPr>
        <w:t>bec</w:t>
      </w:r>
      <w:r w:rsidR="003D444E" w:rsidRPr="00A210AC">
        <w:rPr>
          <w:color w:val="0E101A"/>
        </w:rPr>
        <w:t>a</w:t>
      </w:r>
      <w:r w:rsidR="00FB7A22">
        <w:rPr>
          <w:color w:val="0E101A"/>
        </w:rPr>
        <w:t>u</w:t>
      </w:r>
      <w:r w:rsidR="003D444E" w:rsidRPr="00A210AC">
        <w:rPr>
          <w:color w:val="0E101A"/>
        </w:rPr>
        <w:t>s</w:t>
      </w:r>
      <w:r w:rsidR="00FB7A22">
        <w:rPr>
          <w:color w:val="0E101A"/>
        </w:rPr>
        <w:t>e</w:t>
      </w:r>
      <w:r w:rsidR="003D444E" w:rsidRPr="00A210AC">
        <w:rPr>
          <w:color w:val="0E101A"/>
        </w:rPr>
        <w:t xml:space="preserve"> </w:t>
      </w:r>
      <w:r w:rsidRPr="00A210AC">
        <w:rPr>
          <w:color w:val="0E101A"/>
        </w:rPr>
        <w:t xml:space="preserve">much published behavior analytic writing centers around the delivery of health-related services. We gathered all published articles that </w:t>
      </w:r>
      <w:r w:rsidR="00C02440" w:rsidRPr="00A210AC">
        <w:rPr>
          <w:color w:val="0E101A"/>
        </w:rPr>
        <w:t xml:space="preserve">were freely available online through the National Center for Biotechnology Information (NCBI). </w:t>
      </w:r>
      <w:r w:rsidRPr="00A210AC">
        <w:rPr>
          <w:color w:val="0E101A"/>
        </w:rPr>
        <w:t xml:space="preserve">This </w:t>
      </w:r>
      <w:r w:rsidR="005F306A">
        <w:rPr>
          <w:color w:val="0E101A"/>
        </w:rPr>
        <w:t>allowed us to</w:t>
      </w:r>
      <w:r w:rsidR="005F306A" w:rsidRPr="00A210AC">
        <w:rPr>
          <w:color w:val="0E101A"/>
        </w:rPr>
        <w:t xml:space="preserve"> </w:t>
      </w:r>
      <w:r w:rsidRPr="00A210AC">
        <w:rPr>
          <w:color w:val="0E101A"/>
        </w:rPr>
        <w:t xml:space="preserve">include all articles from the inception of the journal to the onset of any embargo period required by copyright law. </w:t>
      </w:r>
    </w:p>
    <w:p w14:paraId="3529ACBC" w14:textId="552F6DAC" w:rsidR="008C428A" w:rsidRPr="00A210AC" w:rsidRDefault="005F306A" w:rsidP="008C428A">
      <w:pPr>
        <w:pStyle w:val="NormalWeb"/>
        <w:snapToGrid w:val="0"/>
        <w:spacing w:before="0" w:beforeAutospacing="0" w:after="0" w:afterAutospacing="0" w:line="480" w:lineRule="auto"/>
        <w:ind w:firstLine="720"/>
        <w:rPr>
          <w:color w:val="0E101A"/>
        </w:rPr>
      </w:pPr>
      <w:r>
        <w:rPr>
          <w:color w:val="0E101A"/>
        </w:rPr>
        <w:t>Table</w:t>
      </w:r>
      <w:r w:rsidR="00130909" w:rsidRPr="00A210AC">
        <w:rPr>
          <w:color w:val="0E101A"/>
        </w:rPr>
        <w:t xml:space="preserve"> 1 shows the pseudocode used to download and process the </w:t>
      </w:r>
      <w:r w:rsidR="00C02440" w:rsidRPr="00A210AC">
        <w:rPr>
          <w:color w:val="0E101A"/>
        </w:rPr>
        <w:t xml:space="preserve">Portable Document Format (PDF) </w:t>
      </w:r>
      <w:r w:rsidR="00130909" w:rsidRPr="00A210AC">
        <w:rPr>
          <w:color w:val="0E101A"/>
        </w:rPr>
        <w:t xml:space="preserve">of each article collected for this study. At a high-level, we used computer programming techniques to automate the PDF download process and </w:t>
      </w:r>
      <w:r w:rsidR="00C02440" w:rsidRPr="00A210AC">
        <w:rPr>
          <w:color w:val="0E101A"/>
        </w:rPr>
        <w:t>store</w:t>
      </w:r>
      <w:r w:rsidR="00130909" w:rsidRPr="00A210AC">
        <w:rPr>
          <w:color w:val="0E101A"/>
        </w:rPr>
        <w:t xml:space="preserve"> each PDF</w:t>
      </w:r>
      <w:r w:rsidR="00C02440" w:rsidRPr="00A210AC">
        <w:rPr>
          <w:color w:val="0E101A"/>
        </w:rPr>
        <w:t xml:space="preserve"> in </w:t>
      </w:r>
      <w:r w:rsidR="00130909" w:rsidRPr="00A210AC">
        <w:rPr>
          <w:color w:val="0E101A"/>
        </w:rPr>
        <w:t xml:space="preserve">a </w:t>
      </w:r>
      <w:r w:rsidR="00C02440" w:rsidRPr="00A210AC">
        <w:rPr>
          <w:color w:val="0E101A"/>
        </w:rPr>
        <w:t xml:space="preserve">folder corresponding to journal </w:t>
      </w:r>
      <w:r w:rsidR="00130909" w:rsidRPr="00A210AC">
        <w:rPr>
          <w:color w:val="0E101A"/>
        </w:rPr>
        <w:t xml:space="preserve">name </w:t>
      </w:r>
      <w:r w:rsidR="00C02440" w:rsidRPr="00A210AC">
        <w:rPr>
          <w:color w:val="0E101A"/>
        </w:rPr>
        <w:t xml:space="preserve">and year. </w:t>
      </w:r>
      <w:r w:rsidR="00130909" w:rsidRPr="00A210AC">
        <w:rPr>
          <w:color w:val="0E101A"/>
        </w:rPr>
        <w:t>Next, w</w:t>
      </w:r>
      <w:r w:rsidR="00113524" w:rsidRPr="00A210AC">
        <w:rPr>
          <w:color w:val="0E101A"/>
        </w:rPr>
        <w:t>e</w:t>
      </w:r>
      <w:r w:rsidR="00C02440" w:rsidRPr="00A210AC">
        <w:rPr>
          <w:color w:val="0E101A"/>
        </w:rPr>
        <w:t xml:space="preserve"> extracted </w:t>
      </w:r>
      <w:r w:rsidR="00130909" w:rsidRPr="00A210AC">
        <w:rPr>
          <w:color w:val="0E101A"/>
        </w:rPr>
        <w:t xml:space="preserve">the raw </w:t>
      </w:r>
      <w:r w:rsidR="00C02440" w:rsidRPr="00A210AC">
        <w:rPr>
          <w:color w:val="0E101A"/>
        </w:rPr>
        <w:t xml:space="preserve">text from </w:t>
      </w:r>
      <w:r w:rsidR="00130909" w:rsidRPr="00A210AC">
        <w:rPr>
          <w:color w:val="0E101A"/>
        </w:rPr>
        <w:t xml:space="preserve">each </w:t>
      </w:r>
      <w:r w:rsidR="00C02440" w:rsidRPr="00A210AC">
        <w:rPr>
          <w:color w:val="0E101A"/>
        </w:rPr>
        <w:t xml:space="preserve">PDF </w:t>
      </w:r>
      <w:r w:rsidR="00FF5772">
        <w:rPr>
          <w:color w:val="0E101A"/>
        </w:rPr>
        <w:t xml:space="preserve">using </w:t>
      </w:r>
      <w:r w:rsidR="00D631A1" w:rsidRPr="008A3B0C">
        <w:rPr>
          <w:color w:val="0E101A"/>
        </w:rPr>
        <w:t>tesseract-</w:t>
      </w:r>
      <w:proofErr w:type="spellStart"/>
      <w:r w:rsidR="00D631A1" w:rsidRPr="008A3B0C">
        <w:rPr>
          <w:color w:val="0E101A"/>
        </w:rPr>
        <w:t>ocr</w:t>
      </w:r>
      <w:proofErr w:type="spellEnd"/>
      <w:r w:rsidR="00FF5772" w:rsidRPr="0023574C">
        <w:rPr>
          <w:color w:val="0E101A"/>
        </w:rPr>
        <w:t xml:space="preserve"> for</w:t>
      </w:r>
      <w:r w:rsidR="00FF5772">
        <w:rPr>
          <w:color w:val="0E101A"/>
        </w:rPr>
        <w:t xml:space="preserve"> Python (</w:t>
      </w:r>
      <w:r w:rsidR="00FB7A22">
        <w:rPr>
          <w:color w:val="0E101A"/>
        </w:rPr>
        <w:t>Lee, 2021</w:t>
      </w:r>
      <w:r w:rsidR="00FF5772">
        <w:rPr>
          <w:color w:val="0E101A"/>
        </w:rPr>
        <w:t xml:space="preserve">). Next, we </w:t>
      </w:r>
      <w:r w:rsidR="004521ED" w:rsidRPr="00A210AC">
        <w:rPr>
          <w:color w:val="0E101A"/>
        </w:rPr>
        <w:t xml:space="preserve">preprocessed the text for analysis </w:t>
      </w:r>
      <w:r w:rsidR="00130909" w:rsidRPr="00A210AC">
        <w:rPr>
          <w:color w:val="0E101A"/>
        </w:rPr>
        <w:t xml:space="preserve">using </w:t>
      </w:r>
      <w:r w:rsidR="00C02440" w:rsidRPr="00A210AC">
        <w:rPr>
          <w:color w:val="0E101A"/>
        </w:rPr>
        <w:t xml:space="preserve">similar methods </w:t>
      </w:r>
      <w:r w:rsidR="00130909" w:rsidRPr="00A210AC">
        <w:rPr>
          <w:color w:val="0E101A"/>
        </w:rPr>
        <w:t xml:space="preserve">as </w:t>
      </w:r>
      <w:proofErr w:type="spellStart"/>
      <w:r w:rsidR="00130909" w:rsidRPr="00C51BF4">
        <w:rPr>
          <w:color w:val="0E101A"/>
        </w:rPr>
        <w:t>Mariani</w:t>
      </w:r>
      <w:proofErr w:type="spellEnd"/>
      <w:r w:rsidR="00C02440" w:rsidRPr="00A210AC">
        <w:rPr>
          <w:color w:val="0E101A"/>
        </w:rPr>
        <w:t> </w:t>
      </w:r>
      <w:r w:rsidR="007D4F2D" w:rsidRPr="00A210AC">
        <w:rPr>
          <w:color w:val="0E101A"/>
        </w:rPr>
        <w:t>et al.</w:t>
      </w:r>
      <w:r w:rsidR="00C02440" w:rsidRPr="00A210AC">
        <w:rPr>
          <w:color w:val="0E101A"/>
        </w:rPr>
        <w:t xml:space="preserve"> </w:t>
      </w:r>
      <w:r w:rsidR="00130909" w:rsidRPr="00A210AC">
        <w:rPr>
          <w:color w:val="0E101A"/>
        </w:rPr>
        <w:t>(2019a, 2019b)</w:t>
      </w:r>
      <w:r w:rsidR="00FF5772">
        <w:rPr>
          <w:color w:val="0E101A"/>
        </w:rPr>
        <w:t xml:space="preserve"> </w:t>
      </w:r>
      <w:r w:rsidR="0023574C">
        <w:rPr>
          <w:color w:val="0E101A"/>
        </w:rPr>
        <w:t xml:space="preserve">via </w:t>
      </w:r>
      <w:r w:rsidR="00FF5772">
        <w:rPr>
          <w:color w:val="0E101A"/>
        </w:rPr>
        <w:t xml:space="preserve">the Python packages </w:t>
      </w:r>
      <w:r w:rsidR="00D631A1">
        <w:rPr>
          <w:color w:val="0E101A"/>
        </w:rPr>
        <w:t xml:space="preserve">NLTK </w:t>
      </w:r>
      <w:r w:rsidR="00FF5772">
        <w:rPr>
          <w:color w:val="0E101A"/>
        </w:rPr>
        <w:t>(</w:t>
      </w:r>
      <w:r w:rsidR="000D7FAC">
        <w:rPr>
          <w:color w:val="0E101A"/>
        </w:rPr>
        <w:t>Steven et al., 2009</w:t>
      </w:r>
      <w:r w:rsidR="0023574C">
        <w:rPr>
          <w:color w:val="0E101A"/>
        </w:rPr>
        <w:t xml:space="preserve">) </w:t>
      </w:r>
      <w:r w:rsidR="0023574C">
        <w:rPr>
          <w:color w:val="0E101A"/>
        </w:rPr>
        <w:lastRenderedPageBreak/>
        <w:t>and Pandas</w:t>
      </w:r>
      <w:r w:rsidR="000D7FAC">
        <w:rPr>
          <w:color w:val="0E101A"/>
        </w:rPr>
        <w:t xml:space="preserve"> </w:t>
      </w:r>
      <w:r w:rsidR="0023574C">
        <w:rPr>
          <w:color w:val="0E101A"/>
        </w:rPr>
        <w:t>(</w:t>
      </w:r>
      <w:r w:rsidR="00880A09" w:rsidRPr="008A3B0C">
        <w:rPr>
          <w:color w:val="000000" w:themeColor="text1"/>
        </w:rPr>
        <w:t>McKinney, 2010</w:t>
      </w:r>
      <w:r w:rsidR="00FF5772">
        <w:rPr>
          <w:color w:val="0E101A"/>
        </w:rPr>
        <w:t>)</w:t>
      </w:r>
      <w:r w:rsidR="00C02440" w:rsidRPr="00A210AC">
        <w:rPr>
          <w:color w:val="0E101A"/>
        </w:rPr>
        <w:t xml:space="preserve">. Once extracted, the </w:t>
      </w:r>
      <w:r w:rsidR="004521ED" w:rsidRPr="00A210AC">
        <w:rPr>
          <w:color w:val="0E101A"/>
        </w:rPr>
        <w:t xml:space="preserve">raw </w:t>
      </w:r>
      <w:r w:rsidR="00C02440" w:rsidRPr="00A210AC">
        <w:rPr>
          <w:color w:val="0E101A"/>
        </w:rPr>
        <w:t xml:space="preserve">text </w:t>
      </w:r>
      <w:r w:rsidR="004521ED" w:rsidRPr="00A210AC">
        <w:rPr>
          <w:color w:val="0E101A"/>
        </w:rPr>
        <w:t xml:space="preserve">from each article </w:t>
      </w:r>
      <w:r w:rsidR="00C02440" w:rsidRPr="00A210AC">
        <w:rPr>
          <w:color w:val="0E101A"/>
        </w:rPr>
        <w:t xml:space="preserve">was </w:t>
      </w:r>
      <w:r w:rsidR="004521ED" w:rsidRPr="00A210AC">
        <w:rPr>
          <w:color w:val="0E101A"/>
        </w:rPr>
        <w:t xml:space="preserve">entered </w:t>
      </w:r>
      <w:r w:rsidR="0023574C">
        <w:rPr>
          <w:color w:val="0E101A"/>
        </w:rPr>
        <w:t xml:space="preserve">and preprocessed </w:t>
      </w:r>
      <w:r w:rsidR="004521ED" w:rsidRPr="00A210AC">
        <w:rPr>
          <w:color w:val="0E101A"/>
        </w:rPr>
        <w:t xml:space="preserve">as a unique row </w:t>
      </w:r>
      <w:r w:rsidR="00C02440" w:rsidRPr="00A210AC">
        <w:rPr>
          <w:color w:val="0E101A"/>
        </w:rPr>
        <w:t xml:space="preserve">in a </w:t>
      </w:r>
      <w:r w:rsidR="004521ED" w:rsidRPr="00A210AC">
        <w:rPr>
          <w:color w:val="0E101A"/>
        </w:rPr>
        <w:t>dataset</w:t>
      </w:r>
      <w:r w:rsidR="00C02440" w:rsidRPr="00A210AC">
        <w:rPr>
          <w:color w:val="0E101A"/>
        </w:rPr>
        <w:t xml:space="preserve"> along with publication year and the journal</w:t>
      </w:r>
      <w:r w:rsidR="004521ED" w:rsidRPr="00A210AC">
        <w:rPr>
          <w:color w:val="0E101A"/>
        </w:rPr>
        <w:t xml:space="preserve"> name</w:t>
      </w:r>
      <w:r w:rsidR="0023574C">
        <w:rPr>
          <w:color w:val="0E101A"/>
        </w:rPr>
        <w:t xml:space="preserve"> (e.g., f</w:t>
      </w:r>
      <w:r w:rsidR="004521ED" w:rsidRPr="00A210AC">
        <w:rPr>
          <w:color w:val="0E101A"/>
        </w:rPr>
        <w:t>igure 2</w:t>
      </w:r>
      <w:r w:rsidR="0023574C">
        <w:rPr>
          <w:color w:val="0E101A"/>
        </w:rPr>
        <w:t>)</w:t>
      </w:r>
      <w:r w:rsidR="004521ED" w:rsidRPr="00A210AC">
        <w:rPr>
          <w:color w:val="0E101A"/>
        </w:rPr>
        <w:t>.</w:t>
      </w:r>
      <w:r w:rsidR="00C02440" w:rsidRPr="00A210AC">
        <w:rPr>
          <w:color w:val="0E101A"/>
        </w:rPr>
        <w:t> </w:t>
      </w:r>
      <w:r w:rsidR="00754C6D" w:rsidRPr="00A210AC">
        <w:rPr>
          <w:color w:val="0E101A"/>
        </w:rPr>
        <w:t xml:space="preserve">Once </w:t>
      </w:r>
      <w:r w:rsidR="0023574C">
        <w:rPr>
          <w:color w:val="0E101A"/>
        </w:rPr>
        <w:t xml:space="preserve">the data were </w:t>
      </w:r>
      <w:r w:rsidR="004521ED" w:rsidRPr="00A210AC">
        <w:rPr>
          <w:color w:val="0E101A"/>
        </w:rPr>
        <w:t xml:space="preserve">in </w:t>
      </w:r>
      <w:r w:rsidR="0023574C">
        <w:rPr>
          <w:color w:val="0E101A"/>
        </w:rPr>
        <w:t xml:space="preserve">a </w:t>
      </w:r>
      <w:r w:rsidR="004521ED" w:rsidRPr="00A210AC">
        <w:rPr>
          <w:color w:val="0E101A"/>
        </w:rPr>
        <w:t>tidy format (Wickham, 2014)</w:t>
      </w:r>
      <w:r w:rsidR="00754C6D" w:rsidRPr="00A210AC">
        <w:rPr>
          <w:color w:val="0E101A"/>
        </w:rPr>
        <w:t xml:space="preserve">, </w:t>
      </w:r>
      <w:r w:rsidR="00FF5772">
        <w:rPr>
          <w:color w:val="0E101A"/>
        </w:rPr>
        <w:t>us</w:t>
      </w:r>
      <w:r w:rsidR="0023574C">
        <w:rPr>
          <w:color w:val="0E101A"/>
        </w:rPr>
        <w:t>ed</w:t>
      </w:r>
      <w:r w:rsidR="00FF5772">
        <w:rPr>
          <w:color w:val="0E101A"/>
        </w:rPr>
        <w:t xml:space="preserve"> </w:t>
      </w:r>
      <w:r w:rsidR="0023574C">
        <w:rPr>
          <w:color w:val="0E101A"/>
        </w:rPr>
        <w:t xml:space="preserve">existing </w:t>
      </w:r>
      <w:r w:rsidR="00FF5772">
        <w:rPr>
          <w:color w:val="0E101A"/>
        </w:rPr>
        <w:t>labels in the dataset to subset data into various groups (e.g., by year published</w:t>
      </w:r>
      <w:r w:rsidR="0023574C">
        <w:rPr>
          <w:color w:val="0E101A"/>
        </w:rPr>
        <w:t>, by journal</w:t>
      </w:r>
      <w:r w:rsidR="00FF5772">
        <w:rPr>
          <w:color w:val="0E101A"/>
        </w:rPr>
        <w:t xml:space="preserve">) </w:t>
      </w:r>
      <w:r w:rsidR="0023574C">
        <w:rPr>
          <w:color w:val="0E101A"/>
        </w:rPr>
        <w:t xml:space="preserve">to </w:t>
      </w:r>
      <w:r w:rsidR="00FF5772">
        <w:rPr>
          <w:color w:val="0E101A"/>
        </w:rPr>
        <w:t xml:space="preserve">plot </w:t>
      </w:r>
      <w:r w:rsidR="0023574C">
        <w:rPr>
          <w:color w:val="0E101A"/>
        </w:rPr>
        <w:t xml:space="preserve">the </w:t>
      </w:r>
      <w:r w:rsidR="00FF5772">
        <w:rPr>
          <w:color w:val="0E101A"/>
        </w:rPr>
        <w:t xml:space="preserve">data </w:t>
      </w:r>
      <w:r w:rsidR="0023574C">
        <w:rPr>
          <w:color w:val="0E101A"/>
        </w:rPr>
        <w:t>for visual analysis</w:t>
      </w:r>
      <w:r w:rsidR="00FF5772">
        <w:rPr>
          <w:color w:val="0E101A"/>
        </w:rPr>
        <w:t xml:space="preserve">. </w:t>
      </w:r>
      <w:r w:rsidR="004521ED" w:rsidRPr="00A210AC">
        <w:rPr>
          <w:color w:val="0E101A"/>
        </w:rPr>
        <w:t xml:space="preserve">A full implementation of </w:t>
      </w:r>
      <w:r w:rsidR="00254D09" w:rsidRPr="00A210AC">
        <w:rPr>
          <w:color w:val="0E101A"/>
        </w:rPr>
        <w:t xml:space="preserve">these processes and analyses using </w:t>
      </w:r>
      <w:r w:rsidR="004521ED" w:rsidRPr="00A210AC">
        <w:rPr>
          <w:color w:val="0E101A"/>
        </w:rPr>
        <w:t xml:space="preserve">Python can be found at </w:t>
      </w:r>
      <w:hyperlink r:id="rId8" w:history="1">
        <w:r w:rsidR="008C428A" w:rsidRPr="00905660">
          <w:rPr>
            <w:rStyle w:val="Hyperlink"/>
          </w:rPr>
          <w:t>https://github.com/Behavioral-Data-Science-Research-Lab/research-rover</w:t>
        </w:r>
      </w:hyperlink>
      <w:r w:rsidR="007E141B">
        <w:rPr>
          <w:color w:val="0E101A"/>
        </w:rPr>
        <w:t>.</w:t>
      </w:r>
      <w:r w:rsidR="008C428A">
        <w:rPr>
          <w:color w:val="0E101A"/>
        </w:rPr>
        <w:t xml:space="preserve"> All statistical analyses were conducted using the </w:t>
      </w:r>
      <w:del w:id="0" w:author="Microsoft Office User" w:date="2021-10-18T01:05:00Z">
        <w:r w:rsidR="008C428A" w:rsidDel="00217562">
          <w:rPr>
            <w:color w:val="0E101A"/>
          </w:rPr>
          <w:delText>[NAME]</w:delText>
        </w:r>
      </w:del>
      <w:ins w:id="1" w:author="Microsoft Office User" w:date="2021-10-18T01:07:00Z">
        <w:r w:rsidR="00217562">
          <w:rPr>
            <w:color w:val="0E101A"/>
          </w:rPr>
          <w:t>Statistical</w:t>
        </w:r>
      </w:ins>
      <w:ins w:id="2" w:author="Microsoft Office User" w:date="2021-10-18T01:08:00Z">
        <w:r w:rsidR="00217562">
          <w:rPr>
            <w:color w:val="0E101A"/>
          </w:rPr>
          <w:t xml:space="preserve"> functions (i.e., </w:t>
        </w:r>
        <w:proofErr w:type="spellStart"/>
        <w:proofErr w:type="gramStart"/>
        <w:r w:rsidR="00217562">
          <w:rPr>
            <w:color w:val="0E101A"/>
          </w:rPr>
          <w:t>scipy.stats</w:t>
        </w:r>
        <w:proofErr w:type="spellEnd"/>
        <w:proofErr w:type="gramEnd"/>
        <w:r w:rsidR="00217562">
          <w:rPr>
            <w:color w:val="0E101A"/>
          </w:rPr>
          <w:t>)</w:t>
        </w:r>
      </w:ins>
      <w:r w:rsidR="008C428A">
        <w:rPr>
          <w:color w:val="0E101A"/>
        </w:rPr>
        <w:t xml:space="preserve"> package (</w:t>
      </w:r>
      <w:r w:rsidR="008C428A" w:rsidRPr="00EF17AA">
        <w:rPr>
          <w:color w:val="0E101A"/>
          <w:highlight w:val="yellow"/>
        </w:rPr>
        <w:t>citation</w:t>
      </w:r>
      <w:r w:rsidR="008C428A">
        <w:rPr>
          <w:color w:val="0E101A"/>
        </w:rPr>
        <w:t xml:space="preserve">) for </w:t>
      </w:r>
      <w:r w:rsidR="008C428A">
        <w:rPr>
          <w:color w:val="0E101A"/>
        </w:rPr>
        <w:t xml:space="preserve">Python </w:t>
      </w:r>
      <w:r w:rsidR="00217562">
        <w:rPr>
          <w:color w:val="0E101A"/>
        </w:rPr>
        <w:t>3.8.8</w:t>
      </w:r>
      <w:r w:rsidR="008C428A">
        <w:rPr>
          <w:color w:val="0E101A"/>
        </w:rPr>
        <w:t>.</w:t>
      </w:r>
    </w:p>
    <w:p w14:paraId="3A909448" w14:textId="3548C566" w:rsidR="00D64AEB" w:rsidRPr="00A210AC" w:rsidRDefault="00113524" w:rsidP="00A210AC">
      <w:pPr>
        <w:snapToGrid w:val="0"/>
        <w:spacing w:line="480" w:lineRule="auto"/>
        <w:rPr>
          <w:b/>
        </w:rPr>
      </w:pPr>
      <w:r w:rsidRPr="00A210AC">
        <w:rPr>
          <w:b/>
        </w:rPr>
        <w:t>Results</w:t>
      </w:r>
    </w:p>
    <w:p w14:paraId="5BCE288D" w14:textId="1F3DAAC8" w:rsidR="009748AC" w:rsidRPr="00A210AC" w:rsidRDefault="00113524" w:rsidP="00A210AC">
      <w:pPr>
        <w:snapToGrid w:val="0"/>
        <w:spacing w:line="480" w:lineRule="auto"/>
        <w:ind w:firstLine="720"/>
      </w:pPr>
      <w:r w:rsidRPr="00A210AC">
        <w:t xml:space="preserve">Figure </w:t>
      </w:r>
      <w:r w:rsidR="00AC312C">
        <w:t>1</w:t>
      </w:r>
      <w:r w:rsidR="007F28F8" w:rsidRPr="00A210AC">
        <w:t xml:space="preserve"> </w:t>
      </w:r>
      <w:r w:rsidR="00222A7D" w:rsidRPr="00A210AC">
        <w:t xml:space="preserve">shows box-and-strip plots </w:t>
      </w:r>
      <w:r w:rsidR="007F28F8" w:rsidRPr="00A210AC">
        <w:t xml:space="preserve">of </w:t>
      </w:r>
      <w:r w:rsidR="00222A7D" w:rsidRPr="00A210AC">
        <w:t xml:space="preserve">article </w:t>
      </w:r>
      <w:r w:rsidR="007F28F8" w:rsidRPr="00A210AC">
        <w:t xml:space="preserve">word counts </w:t>
      </w:r>
      <w:r w:rsidR="00222A7D" w:rsidRPr="00A210AC">
        <w:t>(</w:t>
      </w:r>
      <w:r w:rsidR="00222A7D" w:rsidRPr="008A3B0C">
        <w:rPr>
          <w:i/>
          <w:iCs/>
        </w:rPr>
        <w:t>x</w:t>
      </w:r>
      <w:r w:rsidR="00222A7D" w:rsidRPr="00A210AC">
        <w:t>-axis) for</w:t>
      </w:r>
      <w:r w:rsidR="007F28F8" w:rsidRPr="00A210AC">
        <w:t xml:space="preserve"> each journal </w:t>
      </w:r>
      <w:r w:rsidR="00222A7D" w:rsidRPr="00A210AC">
        <w:t xml:space="preserve">in </w:t>
      </w:r>
      <w:r w:rsidR="007F28F8" w:rsidRPr="00A210AC">
        <w:t xml:space="preserve">the data </w:t>
      </w:r>
      <w:r w:rsidR="00535C93">
        <w:t>set</w:t>
      </w:r>
      <w:r w:rsidR="00222A7D" w:rsidRPr="00A210AC">
        <w:t xml:space="preserve"> (</w:t>
      </w:r>
      <w:r w:rsidR="00222A7D" w:rsidRPr="008A3B0C">
        <w:rPr>
          <w:i/>
          <w:iCs/>
        </w:rPr>
        <w:t>y</w:t>
      </w:r>
      <w:r w:rsidR="00222A7D" w:rsidRPr="00A210AC">
        <w:t>-axis) and by decade of publication (color of markers)</w:t>
      </w:r>
      <w:r w:rsidR="00222A7D" w:rsidRPr="00A210AC">
        <w:rPr>
          <w:rStyle w:val="FootnoteReference"/>
        </w:rPr>
        <w:footnoteReference w:id="1"/>
      </w:r>
      <w:r w:rsidR="007F28F8" w:rsidRPr="00A210AC">
        <w:t xml:space="preserve">. </w:t>
      </w:r>
      <w:r w:rsidR="00222A7D" w:rsidRPr="00A210AC">
        <w:t>Box-and-</w:t>
      </w:r>
      <w:r w:rsidR="00B07EE3">
        <w:t>strip</w:t>
      </w:r>
      <w:r w:rsidR="00B07EE3" w:rsidRPr="00A210AC">
        <w:t xml:space="preserve"> </w:t>
      </w:r>
      <w:r w:rsidR="00222A7D" w:rsidRPr="00A210AC">
        <w:t xml:space="preserve">plots are comprised of a box-and-whisker plot (i.e., the square box for each journal with the lines extending from it) with a strip plot overlain to show </w:t>
      </w:r>
      <w:r w:rsidR="00901CBC">
        <w:t xml:space="preserve">the </w:t>
      </w:r>
      <w:r w:rsidR="00222A7D" w:rsidRPr="00A210AC">
        <w:t>individual datum</w:t>
      </w:r>
      <w:r w:rsidR="00E7439F">
        <w:t xml:space="preserve"> that comprise the boxplot</w:t>
      </w:r>
      <w:r w:rsidR="00222A7D" w:rsidRPr="00A210AC">
        <w:t xml:space="preserve">. For </w:t>
      </w:r>
      <w:r w:rsidR="00797560">
        <w:t xml:space="preserve">the </w:t>
      </w:r>
      <w:r w:rsidR="00222A7D" w:rsidRPr="00A210AC">
        <w:t>box-and-whisker p</w:t>
      </w:r>
      <w:r w:rsidR="00B07EE3">
        <w:t>l</w:t>
      </w:r>
      <w:r w:rsidR="00222A7D" w:rsidRPr="00A210AC">
        <w:t>ots, the box shows the 25</w:t>
      </w:r>
      <w:r w:rsidR="00222A7D" w:rsidRPr="00AE7F66">
        <w:rPr>
          <w:vertAlign w:val="superscript"/>
        </w:rPr>
        <w:t>th</w:t>
      </w:r>
      <w:r w:rsidR="00222A7D" w:rsidRPr="00A210AC">
        <w:t xml:space="preserve"> percentile of article word counts (left-side of </w:t>
      </w:r>
      <w:r w:rsidR="00797560">
        <w:t xml:space="preserve">the </w:t>
      </w:r>
      <w:r w:rsidR="00222A7D" w:rsidRPr="00A210AC">
        <w:t>box), the 50</w:t>
      </w:r>
      <w:r w:rsidR="00222A7D" w:rsidRPr="00AE7F66">
        <w:rPr>
          <w:vertAlign w:val="superscript"/>
        </w:rPr>
        <w:t>th</w:t>
      </w:r>
      <w:r w:rsidR="00222A7D" w:rsidRPr="00A210AC">
        <w:t xml:space="preserve"> percentile of article word counts (i.e., the median; middle line within the box), and the 75</w:t>
      </w:r>
      <w:r w:rsidR="00222A7D" w:rsidRPr="00AE7F66">
        <w:rPr>
          <w:vertAlign w:val="superscript"/>
        </w:rPr>
        <w:t>th</w:t>
      </w:r>
      <w:r w:rsidR="00222A7D" w:rsidRPr="00A210AC">
        <w:t xml:space="preserve"> percentile of article word counts (right-side of </w:t>
      </w:r>
      <w:r w:rsidR="00797560">
        <w:t xml:space="preserve">the </w:t>
      </w:r>
      <w:r w:rsidR="00222A7D" w:rsidRPr="00A210AC">
        <w:t xml:space="preserve">box). The lines extending out from the box </w:t>
      </w:r>
      <w:r w:rsidR="00797560">
        <w:t xml:space="preserve">extend to </w:t>
      </w:r>
      <w:r w:rsidR="00222A7D" w:rsidRPr="00A210AC">
        <w:t xml:space="preserve">the minimum (left extension) and maximum (right extension) word counts in the dataset excluding outliers. </w:t>
      </w:r>
      <w:r w:rsidR="00797560">
        <w:t xml:space="preserve">Outliers are defined as word counts that fall 1.5 times </w:t>
      </w:r>
      <w:r w:rsidR="00901CBC">
        <w:t xml:space="preserve">beyond </w:t>
      </w:r>
      <w:r w:rsidR="00797560">
        <w:t>the interquartile range (i.e., 75</w:t>
      </w:r>
      <w:r w:rsidR="00797560" w:rsidRPr="008A3B0C">
        <w:rPr>
          <w:vertAlign w:val="superscript"/>
        </w:rPr>
        <w:t>th</w:t>
      </w:r>
      <w:r w:rsidR="00797560">
        <w:t xml:space="preserve"> percentile value – 25</w:t>
      </w:r>
      <w:r w:rsidR="00797560" w:rsidRPr="008A3B0C">
        <w:rPr>
          <w:vertAlign w:val="superscript"/>
        </w:rPr>
        <w:t>th</w:t>
      </w:r>
      <w:r w:rsidR="00797560">
        <w:t xml:space="preserve"> percentile value).</w:t>
      </w:r>
    </w:p>
    <w:p w14:paraId="4D55DC4D" w14:textId="3AEAE62C" w:rsidR="00C02440" w:rsidRPr="00A210AC" w:rsidRDefault="009748AC" w:rsidP="00A210AC">
      <w:pPr>
        <w:snapToGrid w:val="0"/>
        <w:spacing w:line="480" w:lineRule="auto"/>
        <w:ind w:firstLine="720"/>
      </w:pPr>
      <w:r w:rsidRPr="00A210AC">
        <w:t xml:space="preserve">Figure </w:t>
      </w:r>
      <w:r w:rsidR="00797560">
        <w:t>1</w:t>
      </w:r>
      <w:r w:rsidR="00B07EE3" w:rsidRPr="00A210AC">
        <w:t xml:space="preserve"> </w:t>
      </w:r>
      <w:r w:rsidR="00B07EE3">
        <w:t xml:space="preserve">highlights the </w:t>
      </w:r>
      <w:r w:rsidRPr="00A210AC">
        <w:t xml:space="preserve">differences in </w:t>
      </w:r>
      <w:r w:rsidR="00901CBC">
        <w:t xml:space="preserve">amount of </w:t>
      </w:r>
      <w:r w:rsidR="00C00AFC">
        <w:t>published textual stimuli</w:t>
      </w:r>
      <w:r w:rsidRPr="00A210AC">
        <w:t xml:space="preserve"> as a function of the journal in which the manuscript was published</w:t>
      </w:r>
      <w:r w:rsidR="00901CBC">
        <w:t xml:space="preserve"> (</w:t>
      </w:r>
      <w:proofErr w:type="gramStart"/>
      <w:r w:rsidR="00901CBC" w:rsidRPr="006F6EF0">
        <w:rPr>
          <w:i/>
          <w:iCs/>
        </w:rPr>
        <w:t>F</w:t>
      </w:r>
      <w:r w:rsidR="00901CBC" w:rsidRPr="008A3B0C">
        <w:rPr>
          <w:vertAlign w:val="subscript"/>
        </w:rPr>
        <w:t>(</w:t>
      </w:r>
      <w:proofErr w:type="gramEnd"/>
      <w:r w:rsidR="00901CBC" w:rsidRPr="005A7A18">
        <w:rPr>
          <w:highlight w:val="yellow"/>
          <w:vertAlign w:val="subscript"/>
        </w:rPr>
        <w:t>df1</w:t>
      </w:r>
      <w:r w:rsidR="00901CBC">
        <w:rPr>
          <w:vertAlign w:val="subscript"/>
        </w:rPr>
        <w:t xml:space="preserve">, </w:t>
      </w:r>
      <w:r w:rsidR="00901CBC" w:rsidRPr="005A7A18">
        <w:rPr>
          <w:highlight w:val="yellow"/>
          <w:vertAlign w:val="subscript"/>
        </w:rPr>
        <w:t>df2</w:t>
      </w:r>
      <w:r w:rsidR="00901CBC">
        <w:rPr>
          <w:vertAlign w:val="subscript"/>
        </w:rPr>
        <w:t>)</w:t>
      </w:r>
      <w:r w:rsidR="00901CBC">
        <w:t xml:space="preserve"> = 72.11; </w:t>
      </w:r>
      <w:r w:rsidR="00901CBC">
        <w:rPr>
          <w:i/>
          <w:iCs/>
        </w:rPr>
        <w:t xml:space="preserve">p </w:t>
      </w:r>
      <w:r w:rsidR="00901CBC">
        <w:t xml:space="preserve">&lt; .001; </w:t>
      </w:r>
      <w:commentRangeStart w:id="3"/>
      <w:commentRangeStart w:id="4"/>
      <m:oMath>
        <m:r>
          <w:rPr>
            <w:rFonts w:ascii="Cambria Math" w:hAnsi="Cambria Math"/>
          </w:rPr>
          <m:t>μ</m:t>
        </m:r>
      </m:oMath>
      <w:r w:rsidR="00901CBC">
        <w:rPr>
          <w:vertAlign w:val="superscript"/>
        </w:rPr>
        <w:t xml:space="preserve">2 </w:t>
      </w:r>
      <w:r w:rsidR="00901CBC">
        <w:t>= NN</w:t>
      </w:r>
      <w:commentRangeEnd w:id="3"/>
      <w:r w:rsidR="00901CBC">
        <w:rPr>
          <w:rStyle w:val="CommentReference"/>
          <w:rFonts w:asciiTheme="minorHAnsi" w:eastAsiaTheme="minorHAnsi" w:hAnsiTheme="minorHAnsi" w:cstheme="minorBidi"/>
        </w:rPr>
        <w:commentReference w:id="3"/>
      </w:r>
      <w:commentRangeEnd w:id="4"/>
      <w:r w:rsidR="005A7A18">
        <w:rPr>
          <w:rStyle w:val="CommentReference"/>
          <w:rFonts w:asciiTheme="minorHAnsi" w:eastAsiaTheme="minorHAnsi" w:hAnsiTheme="minorHAnsi" w:cstheme="minorBidi"/>
        </w:rPr>
        <w:commentReference w:id="4"/>
      </w:r>
      <w:r w:rsidR="00901CBC">
        <w:t>)</w:t>
      </w:r>
      <w:r w:rsidRPr="00A210AC">
        <w:t xml:space="preserve">. For </w:t>
      </w:r>
      <w:r w:rsidRPr="00A210AC">
        <w:lastRenderedPageBreak/>
        <w:t>example, t</w:t>
      </w:r>
      <w:r w:rsidR="00222A7D" w:rsidRPr="00A210AC">
        <w:t xml:space="preserve">he journal </w:t>
      </w:r>
      <w:r w:rsidR="00222A7D" w:rsidRPr="00A210AC">
        <w:rPr>
          <w:i/>
          <w:iCs/>
        </w:rPr>
        <w:t>Health Service Research</w:t>
      </w:r>
      <w:r w:rsidR="00222A7D" w:rsidRPr="00A210AC">
        <w:t xml:space="preserve"> had the smallest distribution of word counts with </w:t>
      </w:r>
      <w:r w:rsidRPr="00A210AC">
        <w:t>the 25</w:t>
      </w:r>
      <w:r w:rsidRPr="00AE7F66">
        <w:rPr>
          <w:vertAlign w:val="superscript"/>
        </w:rPr>
        <w:t>th</w:t>
      </w:r>
      <w:r w:rsidRPr="00A210AC">
        <w:t>-to-75</w:t>
      </w:r>
      <w:r w:rsidRPr="00AE7F66">
        <w:rPr>
          <w:vertAlign w:val="superscript"/>
        </w:rPr>
        <w:t>th</w:t>
      </w:r>
      <w:r w:rsidRPr="00A210AC">
        <w:t xml:space="preserve"> percentiles of word counts ranging from </w:t>
      </w:r>
      <w:r w:rsidR="00E67667">
        <w:t>5</w:t>
      </w:r>
      <w:r w:rsidR="00797560">
        <w:t>,</w:t>
      </w:r>
      <w:r w:rsidR="00E67667">
        <w:t>979</w:t>
      </w:r>
      <w:r w:rsidRPr="00A210AC">
        <w:t xml:space="preserve"> to </w:t>
      </w:r>
      <w:r w:rsidR="00E67667">
        <w:t>7</w:t>
      </w:r>
      <w:r w:rsidR="00797560">
        <w:t>,</w:t>
      </w:r>
      <w:r w:rsidR="00E67667">
        <w:t>802</w:t>
      </w:r>
      <w:r w:rsidR="00E35521">
        <w:t xml:space="preserve"> words</w:t>
      </w:r>
      <w:r w:rsidRPr="00A210AC">
        <w:t xml:space="preserve">. In contrast, </w:t>
      </w:r>
      <w:r w:rsidRPr="00A210AC">
        <w:rPr>
          <w:i/>
          <w:iCs/>
        </w:rPr>
        <w:t>The Behavior Analyst</w:t>
      </w:r>
      <w:r w:rsidRPr="00A210AC">
        <w:t xml:space="preserve"> had the largest distribution of word counts with the 25</w:t>
      </w:r>
      <w:r w:rsidRPr="00AE7F66">
        <w:rPr>
          <w:vertAlign w:val="superscript"/>
        </w:rPr>
        <w:t>th</w:t>
      </w:r>
      <w:r w:rsidR="00E35521">
        <w:t>-t</w:t>
      </w:r>
      <w:r w:rsidRPr="00A210AC">
        <w:t>o-75</w:t>
      </w:r>
      <w:r w:rsidRPr="00AE7F66">
        <w:rPr>
          <w:vertAlign w:val="superscript"/>
        </w:rPr>
        <w:t>th</w:t>
      </w:r>
      <w:r w:rsidRPr="00A210AC">
        <w:t xml:space="preserve"> percentiles of word counts ranging from </w:t>
      </w:r>
      <w:r w:rsidR="00E67667">
        <w:t>2</w:t>
      </w:r>
      <w:r w:rsidR="00797560">
        <w:t>,</w:t>
      </w:r>
      <w:r w:rsidR="00E67667">
        <w:t>228</w:t>
      </w:r>
      <w:r w:rsidRPr="00A210AC">
        <w:t xml:space="preserve"> to </w:t>
      </w:r>
      <w:r w:rsidR="00E67667">
        <w:t>8</w:t>
      </w:r>
      <w:r w:rsidR="00797560">
        <w:t>,</w:t>
      </w:r>
      <w:r w:rsidR="00E67667">
        <w:t>03</w:t>
      </w:r>
      <w:r w:rsidR="00E35521">
        <w:t>4.</w:t>
      </w:r>
      <w:r w:rsidRPr="00A210AC">
        <w:t xml:space="preserve"> </w:t>
      </w:r>
      <w:r w:rsidR="003069C9">
        <w:t>Visually</w:t>
      </w:r>
      <w:r w:rsidR="006F6EF0">
        <w:t>, a</w:t>
      </w:r>
      <w:r w:rsidR="003069C9">
        <w:t xml:space="preserve"> final</w:t>
      </w:r>
      <w:r w:rsidR="006F6EF0">
        <w:t xml:space="preserve"> </w:t>
      </w:r>
      <w:r w:rsidR="00901CBC">
        <w:t xml:space="preserve">theme </w:t>
      </w:r>
      <w:r w:rsidR="003069C9">
        <w:t xml:space="preserve">that seems to be present </w:t>
      </w:r>
      <w:r w:rsidR="006F6EF0">
        <w:t xml:space="preserve">in Figure 1 is </w:t>
      </w:r>
      <w:r w:rsidR="00901CBC">
        <w:t xml:space="preserve">a shift from darker colors (earlier decades) to lighter colors (recent decades) moving from left to right along the </w:t>
      </w:r>
      <w:r w:rsidR="00901CBC">
        <w:rPr>
          <w:i/>
          <w:iCs/>
        </w:rPr>
        <w:t>x</w:t>
      </w:r>
      <w:r w:rsidR="00901CBC">
        <w:t xml:space="preserve">-axis for the journals </w:t>
      </w:r>
      <w:r w:rsidR="003069C9">
        <w:rPr>
          <w:i/>
          <w:iCs/>
        </w:rPr>
        <w:t>JABA</w:t>
      </w:r>
      <w:r w:rsidR="003069C9">
        <w:t xml:space="preserve">, </w:t>
      </w:r>
      <w:r w:rsidR="003069C9">
        <w:rPr>
          <w:i/>
          <w:iCs/>
        </w:rPr>
        <w:t>JEAB</w:t>
      </w:r>
      <w:r w:rsidR="003069C9">
        <w:t xml:space="preserve">, and </w:t>
      </w:r>
      <w:r w:rsidR="003069C9">
        <w:rPr>
          <w:i/>
          <w:iCs/>
        </w:rPr>
        <w:t>The Behavior Analyst</w:t>
      </w:r>
      <w:r w:rsidR="003069C9">
        <w:t xml:space="preserve">. This suggests the length of articles has gotten longer over time. </w:t>
      </w:r>
      <w:r w:rsidR="009F7102" w:rsidRPr="00A210AC">
        <w:t>Of note, these analyses</w:t>
      </w:r>
      <w:r w:rsidR="00E67667">
        <w:t xml:space="preserve"> and </w:t>
      </w:r>
      <w:r w:rsidR="00025BC6">
        <w:t xml:space="preserve">the </w:t>
      </w:r>
      <w:r w:rsidR="00E67667">
        <w:t>generation of the graph</w:t>
      </w:r>
      <w:r w:rsidR="009F7102" w:rsidRPr="00A210AC">
        <w:t xml:space="preserve"> took approximately </w:t>
      </w:r>
      <w:r w:rsidR="00E67667">
        <w:t>30 seconds</w:t>
      </w:r>
      <w:r w:rsidR="009F7102" w:rsidRPr="00A210AC">
        <w:t xml:space="preserve"> to conduct compared to the years (decades?) this would have taken without NLP techniques.</w:t>
      </w:r>
    </w:p>
    <w:p w14:paraId="2E7B2AB5" w14:textId="1BCEF85F" w:rsidR="00C02440" w:rsidRPr="00ED3AAF" w:rsidRDefault="007F28F8" w:rsidP="00651B98">
      <w:pPr>
        <w:snapToGrid w:val="0"/>
        <w:spacing w:line="480" w:lineRule="auto"/>
        <w:ind w:firstLine="720"/>
        <w:rPr>
          <w:bCs/>
        </w:rPr>
      </w:pPr>
      <w:r w:rsidRPr="00A210AC">
        <w:t xml:space="preserve">Figure </w:t>
      </w:r>
      <w:r w:rsidR="003069C9">
        <w:t>2 was designed to look at trends in article length over time more directly. Figure 2</w:t>
      </w:r>
      <w:r w:rsidR="00430A9D">
        <w:t xml:space="preserve"> </w:t>
      </w:r>
      <w:r w:rsidR="009748AC" w:rsidRPr="00A210AC">
        <w:t>shows box-and-</w:t>
      </w:r>
      <w:r w:rsidR="00237776" w:rsidRPr="00A210AC">
        <w:t>strip</w:t>
      </w:r>
      <w:r w:rsidR="009748AC" w:rsidRPr="00A210AC">
        <w:t xml:space="preserve"> plots of article word counts (</w:t>
      </w:r>
      <w:r w:rsidR="009748AC" w:rsidRPr="008A3B0C">
        <w:rPr>
          <w:i/>
          <w:iCs/>
        </w:rPr>
        <w:t>y</w:t>
      </w:r>
      <w:r w:rsidR="009748AC" w:rsidRPr="00A210AC">
        <w:t>-axis) by year (</w:t>
      </w:r>
      <w:r w:rsidR="009748AC" w:rsidRPr="008A3B0C">
        <w:rPr>
          <w:i/>
          <w:iCs/>
        </w:rPr>
        <w:t>x</w:t>
      </w:r>
      <w:r w:rsidR="009748AC" w:rsidRPr="00A210AC">
        <w:t>-axis)</w:t>
      </w:r>
      <w:r w:rsidR="00984858" w:rsidRPr="00A210AC">
        <w:rPr>
          <w:b/>
        </w:rPr>
        <w:t xml:space="preserve"> </w:t>
      </w:r>
      <w:r w:rsidR="009748AC" w:rsidRPr="00AE7F66">
        <w:rPr>
          <w:bCs/>
        </w:rPr>
        <w:t>and for each journal</w:t>
      </w:r>
      <w:r w:rsidR="009748AC" w:rsidRPr="00A210AC">
        <w:rPr>
          <w:bCs/>
        </w:rPr>
        <w:t xml:space="preserve"> (marker color). </w:t>
      </w:r>
      <w:r w:rsidR="00E67667">
        <w:rPr>
          <w:bCs/>
        </w:rPr>
        <w:t xml:space="preserve">For example, </w:t>
      </w:r>
      <w:r w:rsidR="00F31740">
        <w:rPr>
          <w:bCs/>
        </w:rPr>
        <w:t xml:space="preserve">the word count of the </w:t>
      </w:r>
      <w:r w:rsidR="00E67667">
        <w:rPr>
          <w:bCs/>
        </w:rPr>
        <w:t>75</w:t>
      </w:r>
      <w:r w:rsidR="00E67667" w:rsidRPr="00E67667">
        <w:rPr>
          <w:bCs/>
          <w:vertAlign w:val="superscript"/>
        </w:rPr>
        <w:t>th</w:t>
      </w:r>
      <w:r w:rsidR="00E67667">
        <w:rPr>
          <w:bCs/>
        </w:rPr>
        <w:t xml:space="preserve"> percentile </w:t>
      </w:r>
      <w:r w:rsidR="00F31740">
        <w:rPr>
          <w:bCs/>
        </w:rPr>
        <w:t xml:space="preserve">trends </w:t>
      </w:r>
      <w:r w:rsidR="00E67667">
        <w:rPr>
          <w:bCs/>
        </w:rPr>
        <w:t>upward from 1968 to 2005 (range 3</w:t>
      </w:r>
      <w:r w:rsidR="003069C9">
        <w:rPr>
          <w:bCs/>
        </w:rPr>
        <w:t>,</w:t>
      </w:r>
      <w:r w:rsidR="00E67667">
        <w:rPr>
          <w:bCs/>
        </w:rPr>
        <w:t xml:space="preserve">121 </w:t>
      </w:r>
      <w:r w:rsidR="003069C9">
        <w:rPr>
          <w:bCs/>
        </w:rPr>
        <w:t xml:space="preserve">words </w:t>
      </w:r>
      <w:r w:rsidR="00E67667">
        <w:rPr>
          <w:bCs/>
        </w:rPr>
        <w:t>to 9</w:t>
      </w:r>
      <w:r w:rsidR="003069C9">
        <w:rPr>
          <w:bCs/>
        </w:rPr>
        <w:t>,</w:t>
      </w:r>
      <w:r w:rsidR="00E67667">
        <w:rPr>
          <w:bCs/>
        </w:rPr>
        <w:t>76</w:t>
      </w:r>
      <w:r w:rsidR="00F31740">
        <w:rPr>
          <w:bCs/>
        </w:rPr>
        <w:t>7</w:t>
      </w:r>
      <w:r w:rsidR="003069C9">
        <w:rPr>
          <w:bCs/>
        </w:rPr>
        <w:t xml:space="preserve"> words</w:t>
      </w:r>
      <w:r w:rsidR="00E67667">
        <w:rPr>
          <w:bCs/>
        </w:rPr>
        <w:t xml:space="preserve">) </w:t>
      </w:r>
      <w:r w:rsidR="00F31740">
        <w:rPr>
          <w:bCs/>
        </w:rPr>
        <w:t xml:space="preserve">and </w:t>
      </w:r>
      <w:r w:rsidR="00E67667">
        <w:rPr>
          <w:bCs/>
        </w:rPr>
        <w:t>has since</w:t>
      </w:r>
      <w:r w:rsidR="00F31740">
        <w:rPr>
          <w:bCs/>
        </w:rPr>
        <w:t xml:space="preserve"> leveled off</w:t>
      </w:r>
      <w:r w:rsidR="00E67667">
        <w:rPr>
          <w:bCs/>
        </w:rPr>
        <w:t xml:space="preserve">. </w:t>
      </w:r>
      <w:r w:rsidR="00F31740">
        <w:rPr>
          <w:bCs/>
        </w:rPr>
        <w:t>T</w:t>
      </w:r>
      <w:r w:rsidR="00E67667">
        <w:rPr>
          <w:bCs/>
        </w:rPr>
        <w:t>he</w:t>
      </w:r>
      <w:r w:rsidR="003069C9">
        <w:rPr>
          <w:bCs/>
        </w:rPr>
        <w:t xml:space="preserve"> trend in the</w:t>
      </w:r>
      <w:r w:rsidR="00E67667">
        <w:rPr>
          <w:bCs/>
        </w:rPr>
        <w:t xml:space="preserve"> 25</w:t>
      </w:r>
      <w:r w:rsidR="00E67667" w:rsidRPr="00E67667">
        <w:rPr>
          <w:bCs/>
          <w:vertAlign w:val="superscript"/>
        </w:rPr>
        <w:t>th</w:t>
      </w:r>
      <w:r w:rsidR="00E67667">
        <w:rPr>
          <w:bCs/>
        </w:rPr>
        <w:t xml:space="preserve"> percentile </w:t>
      </w:r>
      <w:r w:rsidR="003069C9">
        <w:rPr>
          <w:bCs/>
        </w:rPr>
        <w:t xml:space="preserve">takes an </w:t>
      </w:r>
      <w:r w:rsidR="00F31740">
        <w:rPr>
          <w:bCs/>
        </w:rPr>
        <w:t>inverted U shape from 1958 to 1996 where it remain</w:t>
      </w:r>
      <w:r w:rsidR="00ED3AAF">
        <w:rPr>
          <w:bCs/>
        </w:rPr>
        <w:t>ed</w:t>
      </w:r>
      <w:r w:rsidR="00F31740">
        <w:rPr>
          <w:bCs/>
        </w:rPr>
        <w:t xml:space="preserve"> level through 201</w:t>
      </w:r>
      <w:r w:rsidR="003069C9">
        <w:rPr>
          <w:bCs/>
        </w:rPr>
        <w:t>5</w:t>
      </w:r>
      <w:r w:rsidR="00F31740">
        <w:rPr>
          <w:bCs/>
        </w:rPr>
        <w:t xml:space="preserve"> before increasing to the present day. </w:t>
      </w:r>
      <w:r w:rsidR="00651B98">
        <w:rPr>
          <w:bCs/>
        </w:rPr>
        <w:t xml:space="preserve">Additionally, the median word count per article </w:t>
      </w:r>
      <w:r w:rsidR="00F31740">
        <w:rPr>
          <w:bCs/>
        </w:rPr>
        <w:t xml:space="preserve">was </w:t>
      </w:r>
      <w:r w:rsidR="00651B98">
        <w:rPr>
          <w:bCs/>
        </w:rPr>
        <w:t>low</w:t>
      </w:r>
      <w:r w:rsidR="00F31740">
        <w:rPr>
          <w:bCs/>
        </w:rPr>
        <w:t>est</w:t>
      </w:r>
      <w:r w:rsidR="00651B98">
        <w:rPr>
          <w:bCs/>
        </w:rPr>
        <w:t xml:space="preserve"> in 1964 with 2</w:t>
      </w:r>
      <w:r w:rsidR="006F1BBD">
        <w:rPr>
          <w:bCs/>
        </w:rPr>
        <w:t>,</w:t>
      </w:r>
      <w:r w:rsidR="00651B98">
        <w:rPr>
          <w:bCs/>
        </w:rPr>
        <w:t>141 words per article, and</w:t>
      </w:r>
      <w:r w:rsidR="001F4703">
        <w:rPr>
          <w:bCs/>
        </w:rPr>
        <w:t xml:space="preserve"> the median word count reached its highest point </w:t>
      </w:r>
      <w:r w:rsidR="00651B98">
        <w:rPr>
          <w:bCs/>
        </w:rPr>
        <w:t>in 20</w:t>
      </w:r>
      <w:r w:rsidR="00217562">
        <w:rPr>
          <w:bCs/>
        </w:rPr>
        <w:t>19</w:t>
      </w:r>
      <w:r w:rsidR="00651B98">
        <w:rPr>
          <w:bCs/>
        </w:rPr>
        <w:t xml:space="preserve"> with 7</w:t>
      </w:r>
      <w:r w:rsidR="006F1BBD">
        <w:rPr>
          <w:bCs/>
        </w:rPr>
        <w:t>,</w:t>
      </w:r>
      <w:r w:rsidR="00217562">
        <w:rPr>
          <w:bCs/>
        </w:rPr>
        <w:t>222</w:t>
      </w:r>
      <w:r w:rsidR="00651B98">
        <w:rPr>
          <w:bCs/>
        </w:rPr>
        <w:t xml:space="preserve"> words per article</w:t>
      </w:r>
      <w:r w:rsidR="001F4703">
        <w:rPr>
          <w:bCs/>
        </w:rPr>
        <w:t xml:space="preserve">. </w:t>
      </w:r>
      <w:r w:rsidR="009F7102" w:rsidRPr="00A210AC">
        <w:rPr>
          <w:bCs/>
        </w:rPr>
        <w:t xml:space="preserve">Like Figure </w:t>
      </w:r>
      <w:r w:rsidR="006F1BBD">
        <w:rPr>
          <w:bCs/>
        </w:rPr>
        <w:t>1</w:t>
      </w:r>
      <w:r w:rsidR="009F7102" w:rsidRPr="00A210AC">
        <w:rPr>
          <w:bCs/>
        </w:rPr>
        <w:t xml:space="preserve">, this description of the published literature took approximately </w:t>
      </w:r>
      <w:r w:rsidR="00E67667">
        <w:rPr>
          <w:bCs/>
        </w:rPr>
        <w:t>30 seconds</w:t>
      </w:r>
      <w:r w:rsidR="009F7102" w:rsidRPr="00A210AC">
        <w:rPr>
          <w:bCs/>
        </w:rPr>
        <w:t xml:space="preserve"> using NLP techniques. </w:t>
      </w:r>
    </w:p>
    <w:p w14:paraId="25F22591" w14:textId="77777777" w:rsidR="008C428A" w:rsidRDefault="0099124A" w:rsidP="00B87AE4">
      <w:pPr>
        <w:snapToGrid w:val="0"/>
        <w:spacing w:line="480" w:lineRule="auto"/>
        <w:ind w:firstLine="720"/>
      </w:pPr>
      <w:r>
        <w:t xml:space="preserve">Though word count may give a measure of the general strength of different textual responses, it </w:t>
      </w:r>
      <w:r w:rsidR="006F1BBD">
        <w:t xml:space="preserve">might be challenging to interpret </w:t>
      </w:r>
      <w:r w:rsidR="008C428A">
        <w:t xml:space="preserve">the emission of words </w:t>
      </w:r>
      <w:r w:rsidR="006F1BBD">
        <w:t>in isolation</w:t>
      </w:r>
      <w:r w:rsidR="008C428A">
        <w:t>. That is,</w:t>
      </w:r>
      <w:r w:rsidR="006F1BBD">
        <w:t xml:space="preserve"> </w:t>
      </w:r>
      <w:r w:rsidR="00C00AFC">
        <w:t>published textual stimuli</w:t>
      </w:r>
      <w:r w:rsidR="006F1BBD">
        <w:t xml:space="preserve"> </w:t>
      </w:r>
      <w:r w:rsidR="002B580E">
        <w:t>might influence reader behavior based on their chained relation to other textual stimuli</w:t>
      </w:r>
      <w:r w:rsidR="008C428A">
        <w:t xml:space="preserve"> (e.g., location of a word within a phrase or sentences)</w:t>
      </w:r>
      <w:r>
        <w:t xml:space="preserve">. Another way to analyze </w:t>
      </w:r>
      <w:r w:rsidR="00C00AFC">
        <w:lastRenderedPageBreak/>
        <w:t>published textual stimuli</w:t>
      </w:r>
      <w:r>
        <w:t xml:space="preserve"> might be to examine how often specific </w:t>
      </w:r>
      <w:r w:rsidR="00097E12">
        <w:t xml:space="preserve">chained responses </w:t>
      </w:r>
      <w:r>
        <w:t>appear in text</w:t>
      </w:r>
      <w:r w:rsidR="008C428A">
        <w:t xml:space="preserve"> (e.g., two-word phrase a.k.a. bigrams)</w:t>
      </w:r>
      <w:r>
        <w:t xml:space="preserve">. </w:t>
      </w:r>
    </w:p>
    <w:p w14:paraId="22FABFFB" w14:textId="4D289E78" w:rsidR="002D1392" w:rsidRPr="00B87AE4" w:rsidRDefault="00C02440" w:rsidP="00B87AE4">
      <w:pPr>
        <w:snapToGrid w:val="0"/>
        <w:spacing w:line="480" w:lineRule="auto"/>
        <w:ind w:firstLine="720"/>
      </w:pPr>
      <w:r w:rsidRPr="00A210AC">
        <w:t xml:space="preserve">Figure </w:t>
      </w:r>
      <w:r w:rsidR="00B87AE4">
        <w:t>3</w:t>
      </w:r>
      <w:r w:rsidR="00984858" w:rsidRPr="00A210AC">
        <w:rPr>
          <w:b/>
        </w:rPr>
        <w:t xml:space="preserve"> </w:t>
      </w:r>
      <w:r w:rsidR="0099124A">
        <w:t>is</w:t>
      </w:r>
      <w:r w:rsidR="0099124A" w:rsidRPr="00A210AC">
        <w:t xml:space="preserve"> </w:t>
      </w:r>
      <w:r w:rsidR="00984858" w:rsidRPr="00A210AC">
        <w:t xml:space="preserve">a </w:t>
      </w:r>
      <w:r w:rsidR="002D1392" w:rsidRPr="00A210AC">
        <w:t>b</w:t>
      </w:r>
      <w:r w:rsidR="00984858" w:rsidRPr="00A210AC">
        <w:t xml:space="preserve">ar </w:t>
      </w:r>
      <w:r w:rsidR="002D1392" w:rsidRPr="00A210AC">
        <w:t>c</w:t>
      </w:r>
      <w:r w:rsidR="00984858" w:rsidRPr="00A210AC">
        <w:t xml:space="preserve">hart </w:t>
      </w:r>
      <w:r w:rsidR="002D1392" w:rsidRPr="00A210AC">
        <w:t>illustrating the count (</w:t>
      </w:r>
      <w:r w:rsidR="002D1392" w:rsidRPr="008A3B0C">
        <w:rPr>
          <w:i/>
          <w:iCs/>
        </w:rPr>
        <w:t>x</w:t>
      </w:r>
      <w:r w:rsidR="002D1392" w:rsidRPr="00A210AC">
        <w:t xml:space="preserve">-axis) </w:t>
      </w:r>
      <w:r w:rsidR="00984858" w:rsidRPr="00A210AC">
        <w:t xml:space="preserve">of the </w:t>
      </w:r>
      <w:r w:rsidR="00883672">
        <w:t>15</w:t>
      </w:r>
      <w:r w:rsidR="00883672" w:rsidRPr="00A210AC">
        <w:t xml:space="preserve"> </w:t>
      </w:r>
      <w:r w:rsidR="00984858" w:rsidRPr="00A210AC">
        <w:t xml:space="preserve">most prevalent </w:t>
      </w:r>
      <w:r w:rsidR="0099124A">
        <w:t>two-word pairings (i.e., b</w:t>
      </w:r>
      <w:r w:rsidR="00BF1FA7" w:rsidRPr="00A210AC">
        <w:t>igrams</w:t>
      </w:r>
      <w:r w:rsidR="0099124A">
        <w:t xml:space="preserve">; </w:t>
      </w:r>
      <w:r w:rsidR="002D1392" w:rsidRPr="008A3B0C">
        <w:rPr>
          <w:i/>
          <w:iCs/>
        </w:rPr>
        <w:t>y</w:t>
      </w:r>
      <w:r w:rsidR="002D1392" w:rsidRPr="00A210AC">
        <w:t>-axis)</w:t>
      </w:r>
      <w:r w:rsidR="0099124A">
        <w:t xml:space="preserve"> in the </w:t>
      </w:r>
      <w:r w:rsidR="00901CBC">
        <w:t>entire</w:t>
      </w:r>
      <w:r w:rsidR="0099124A">
        <w:t xml:space="preserve"> dataset</w:t>
      </w:r>
      <w:r w:rsidR="00651B98">
        <w:t xml:space="preserve">. </w:t>
      </w:r>
      <w:r w:rsidR="00B87AE4">
        <w:t>For example, t</w:t>
      </w:r>
      <w:r w:rsidR="00F31740">
        <w:t>he bigram “</w:t>
      </w:r>
      <w:r w:rsidR="00651B98">
        <w:t>response rate</w:t>
      </w:r>
      <w:r w:rsidR="00F31740">
        <w:t>”</w:t>
      </w:r>
      <w:r w:rsidR="00651B98">
        <w:t xml:space="preserve"> appear</w:t>
      </w:r>
      <w:r w:rsidR="00F31740">
        <w:t>s</w:t>
      </w:r>
      <w:r w:rsidR="00651B98">
        <w:t xml:space="preserve"> </w:t>
      </w:r>
      <w:r w:rsidR="00B87AE4">
        <w:t xml:space="preserve">most frequently </w:t>
      </w:r>
      <w:r w:rsidR="00F31740">
        <w:t xml:space="preserve">in behavior analytic journals </w:t>
      </w:r>
      <w:r w:rsidR="00B87AE4">
        <w:t>(</w:t>
      </w:r>
      <w:r w:rsidR="00B87AE4" w:rsidRPr="00B87AE4">
        <w:rPr>
          <w:i/>
          <w:iCs/>
        </w:rPr>
        <w:t>n</w:t>
      </w:r>
      <w:r w:rsidR="00B87AE4">
        <w:t>=</w:t>
      </w:r>
      <w:r w:rsidR="004D7475" w:rsidRPr="00B87AE4">
        <w:t>36</w:t>
      </w:r>
      <w:r w:rsidR="004D7475">
        <w:t>,291</w:t>
      </w:r>
      <w:r w:rsidR="00B87AE4">
        <w:t>)</w:t>
      </w:r>
      <w:r w:rsidR="004D7475">
        <w:t xml:space="preserve">, </w:t>
      </w:r>
      <w:r w:rsidR="00F31740">
        <w:t>“</w:t>
      </w:r>
      <w:r w:rsidR="00651B98">
        <w:t>problem behavior</w:t>
      </w:r>
      <w:r w:rsidR="00F31740">
        <w:t>”</w:t>
      </w:r>
      <w:r w:rsidR="004D7475">
        <w:t xml:space="preserve"> </w:t>
      </w:r>
      <w:r w:rsidR="00B87AE4">
        <w:t>appears second most (</w:t>
      </w:r>
      <w:r w:rsidR="00B87AE4" w:rsidRPr="00B87AE4">
        <w:rPr>
          <w:i/>
          <w:iCs/>
        </w:rPr>
        <w:t>n</w:t>
      </w:r>
      <w:r w:rsidR="00B87AE4">
        <w:t>=</w:t>
      </w:r>
      <w:r w:rsidR="004D7475" w:rsidRPr="008A3B0C">
        <w:t>21</w:t>
      </w:r>
      <w:r w:rsidR="004D7475">
        <w:t>,308</w:t>
      </w:r>
      <w:r w:rsidR="00B87AE4">
        <w:t xml:space="preserve">), </w:t>
      </w:r>
      <w:r w:rsidR="00901CBC">
        <w:t xml:space="preserve">and </w:t>
      </w:r>
      <w:r w:rsidR="00B87AE4">
        <w:t>“behavior analysis” appears third most (</w:t>
      </w:r>
      <w:r w:rsidR="00B87AE4">
        <w:rPr>
          <w:i/>
          <w:iCs/>
        </w:rPr>
        <w:t>n</w:t>
      </w:r>
      <w:r w:rsidR="00B87AE4">
        <w:t>=</w:t>
      </w:r>
      <w:proofErr w:type="gramStart"/>
      <w:r w:rsidR="00B87AE4" w:rsidRPr="00901CBC">
        <w:rPr>
          <w:highlight w:val="yellow"/>
        </w:rPr>
        <w:t>NN,NNN</w:t>
      </w:r>
      <w:proofErr w:type="gramEnd"/>
      <w:r w:rsidR="00B87AE4">
        <w:t xml:space="preserve">). Relative to the three-term contingency, one bigram in the top 15 refers to stimuli antecedent to responding (“stimulus control”), six refer to behavior of some kind (e.g., “response rate”, “problem behavior”), two refer to consequence schedules of some kind (“multiple schedule”, “terminal link”), and the remaining appear to refer to orienting the reader to other stimuli emitted by the author (e.g., “figure show”) or providing context for other textual stimuli (e.g., “per minute”, “present study”, “behavior analysis”). </w:t>
      </w:r>
      <w:r w:rsidR="00883672">
        <w:t xml:space="preserve">In sum, Figure </w:t>
      </w:r>
      <w:r w:rsidR="00B87AE4">
        <w:t>3</w:t>
      </w:r>
      <w:r w:rsidR="00883672">
        <w:t xml:space="preserve"> suggests behavior analysts emit the most </w:t>
      </w:r>
      <w:r w:rsidR="00C00AFC">
        <w:t>published textual stimuli</w:t>
      </w:r>
      <w:r w:rsidR="00883672">
        <w:t xml:space="preserve"> about </w:t>
      </w:r>
      <w:r w:rsidR="0038658E">
        <w:t xml:space="preserve">behavior (e.g., </w:t>
      </w:r>
      <w:r w:rsidR="00883672">
        <w:t>response rates, problem behavior</w:t>
      </w:r>
      <w:r w:rsidR="0038658E">
        <w:t>)</w:t>
      </w:r>
      <w:r w:rsidR="00883672">
        <w:t xml:space="preserve">, and </w:t>
      </w:r>
      <w:r w:rsidR="00B87AE4">
        <w:t xml:space="preserve">perhaps </w:t>
      </w:r>
      <w:r w:rsidR="00883672">
        <w:t>discussing our own science.</w:t>
      </w:r>
      <w:r w:rsidR="002D7FC5">
        <w:t xml:space="preserve"> </w:t>
      </w:r>
    </w:p>
    <w:p w14:paraId="45D3B465" w14:textId="544EAFF2" w:rsidR="00354772" w:rsidRDefault="00113524" w:rsidP="00354772">
      <w:pPr>
        <w:snapToGrid w:val="0"/>
        <w:spacing w:line="480" w:lineRule="auto"/>
        <w:ind w:firstLine="720"/>
      </w:pPr>
      <w:r w:rsidRPr="00A210AC">
        <w:t xml:space="preserve">Figure </w:t>
      </w:r>
      <w:r w:rsidR="00B87AE4">
        <w:t>4</w:t>
      </w:r>
      <w:r w:rsidR="00041813" w:rsidRPr="00A210AC">
        <w:rPr>
          <w:b/>
        </w:rPr>
        <w:t xml:space="preserve"> </w:t>
      </w:r>
      <w:r w:rsidR="001B340F" w:rsidRPr="00AE7F66">
        <w:rPr>
          <w:bCs/>
        </w:rPr>
        <w:t>shows the same</w:t>
      </w:r>
      <w:r w:rsidR="001B340F">
        <w:rPr>
          <w:b/>
        </w:rPr>
        <w:t xml:space="preserve"> </w:t>
      </w:r>
      <w:r w:rsidR="001B340F">
        <w:t xml:space="preserve">data as Figure </w:t>
      </w:r>
      <w:r w:rsidR="00B87AE4">
        <w:t>3</w:t>
      </w:r>
      <w:r w:rsidR="001B340F">
        <w:t xml:space="preserve"> </w:t>
      </w:r>
      <w:r w:rsidR="00B87AE4">
        <w:t xml:space="preserve">but </w:t>
      </w:r>
      <w:r w:rsidR="001B340F">
        <w:t>separated by journal</w:t>
      </w:r>
      <w:r w:rsidRPr="00A210AC">
        <w:t xml:space="preserve">. </w:t>
      </w:r>
      <w:r w:rsidR="00354772">
        <w:t>Separating the data in this way</w:t>
      </w:r>
      <w:r w:rsidR="00B87AE4">
        <w:t xml:space="preserve"> allows us to analyze differences in relative chained-response strength across different journals. For example, </w:t>
      </w:r>
      <w:r w:rsidR="00F5026F">
        <w:t xml:space="preserve">in </w:t>
      </w:r>
      <w:r w:rsidR="00F5026F" w:rsidRPr="008A3B0C">
        <w:rPr>
          <w:i/>
          <w:iCs/>
        </w:rPr>
        <w:t>Health Service Research</w:t>
      </w:r>
      <w:r w:rsidR="00F5026F">
        <w:t xml:space="preserve"> “health care”, and “primary care”</w:t>
      </w:r>
      <w:r w:rsidR="00E82EED">
        <w:t xml:space="preserve"> and “statistically significant” </w:t>
      </w:r>
      <w:r w:rsidR="00B87AE4">
        <w:t xml:space="preserve">occur within </w:t>
      </w:r>
      <w:r w:rsidR="00E82EED">
        <w:t xml:space="preserve">the top 15 of most prevalent bigrams. </w:t>
      </w:r>
      <w:r w:rsidR="00B87AE4">
        <w:t>I</w:t>
      </w:r>
      <w:r w:rsidR="00E82EED">
        <w:t xml:space="preserve">n </w:t>
      </w:r>
      <w:r w:rsidR="00FD69B5" w:rsidRPr="008A3B0C">
        <w:rPr>
          <w:i/>
          <w:iCs/>
        </w:rPr>
        <w:t>JEAB</w:t>
      </w:r>
      <w:r w:rsidR="00E82EED">
        <w:t xml:space="preserve">, </w:t>
      </w:r>
      <w:r w:rsidR="00FD69B5">
        <w:t>“response rate” and “</w:t>
      </w:r>
      <w:r w:rsidR="00E82EED">
        <w:t>multiple schedule</w:t>
      </w:r>
      <w:r w:rsidR="00FD69B5">
        <w:t>”</w:t>
      </w:r>
      <w:r w:rsidR="00E82EED">
        <w:t xml:space="preserve"> </w:t>
      </w:r>
      <w:r w:rsidR="00FD69B5">
        <w:t xml:space="preserve">were </w:t>
      </w:r>
      <w:r w:rsidR="00E82EED">
        <w:t xml:space="preserve">the </w:t>
      </w:r>
      <w:r w:rsidR="00FD69B5">
        <w:t xml:space="preserve">top two </w:t>
      </w:r>
      <w:r w:rsidR="00E82EED">
        <w:t>most prevalent bigram</w:t>
      </w:r>
      <w:r w:rsidR="00FD69B5">
        <w:t>s</w:t>
      </w:r>
      <w:r w:rsidR="00E82EED">
        <w:t xml:space="preserve"> </w:t>
      </w:r>
      <w:r w:rsidR="00FD69B5">
        <w:t>(</w:t>
      </w:r>
      <w:r w:rsidR="00FD69B5">
        <w:rPr>
          <w:i/>
          <w:iCs/>
        </w:rPr>
        <w:t>n</w:t>
      </w:r>
      <w:r w:rsidR="00FD69B5" w:rsidRPr="008A3B0C">
        <w:t>=</w:t>
      </w:r>
      <w:r w:rsidR="00217562">
        <w:t>33,820</w:t>
      </w:r>
      <w:r w:rsidR="00FD69B5">
        <w:t xml:space="preserve"> and </w:t>
      </w:r>
      <w:r w:rsidR="00E82EED">
        <w:t>8</w:t>
      </w:r>
      <w:r w:rsidR="00FD69B5">
        <w:t>,</w:t>
      </w:r>
      <w:r w:rsidR="00E82EED">
        <w:t>289</w:t>
      </w:r>
      <w:r w:rsidR="00FD69B5">
        <w:t>, respectively)</w:t>
      </w:r>
      <w:r w:rsidR="00E82EED">
        <w:t xml:space="preserve">. </w:t>
      </w:r>
      <w:r w:rsidR="00FD69B5">
        <w:t xml:space="preserve">In </w:t>
      </w:r>
      <w:r w:rsidR="00FD69B5" w:rsidRPr="00FD69B5">
        <w:rPr>
          <w:i/>
          <w:iCs/>
        </w:rPr>
        <w:t>JABA</w:t>
      </w:r>
      <w:r w:rsidR="00FD69B5">
        <w:t>, t</w:t>
      </w:r>
      <w:r w:rsidR="00FD69B5" w:rsidRPr="00FD69B5">
        <w:t>he</w:t>
      </w:r>
      <w:r w:rsidR="00FD69B5">
        <w:t xml:space="preserve"> bigrams, “problem behavior” and “functional analysis” were the top two most prevalent bigrams (</w:t>
      </w:r>
      <w:r w:rsidR="00FD69B5">
        <w:rPr>
          <w:i/>
          <w:iCs/>
        </w:rPr>
        <w:t>n</w:t>
      </w:r>
      <w:r w:rsidR="00FD69B5">
        <w:t>=</w:t>
      </w:r>
      <w:r w:rsidR="00217562">
        <w:t>16,953</w:t>
      </w:r>
      <w:r w:rsidR="00FD69B5">
        <w:t xml:space="preserve"> and </w:t>
      </w:r>
      <w:r w:rsidR="00217562">
        <w:t>9,742</w:t>
      </w:r>
      <w:r w:rsidR="00FD69B5">
        <w:t xml:space="preserve">, respectively). And, in </w:t>
      </w:r>
      <w:r w:rsidR="00FD69B5">
        <w:rPr>
          <w:i/>
        </w:rPr>
        <w:t>BAP</w:t>
      </w:r>
      <w:r w:rsidR="00FD69B5" w:rsidRPr="008A3B0C">
        <w:rPr>
          <w:iCs/>
        </w:rPr>
        <w:t>,</w:t>
      </w:r>
      <w:r w:rsidR="00A926D6" w:rsidRPr="008A3B0C">
        <w:rPr>
          <w:iCs/>
        </w:rPr>
        <w:t xml:space="preserve"> </w:t>
      </w:r>
      <w:r w:rsidR="00FD69B5">
        <w:t>“behavior analysis” and “behavior analyst” were the top two most prevalent bigrams (</w:t>
      </w:r>
      <w:r w:rsidR="00FD69B5">
        <w:rPr>
          <w:i/>
          <w:iCs/>
        </w:rPr>
        <w:t>n</w:t>
      </w:r>
      <w:r w:rsidR="00FD69B5">
        <w:t>=</w:t>
      </w:r>
      <w:r w:rsidR="00217562">
        <w:t>3,630</w:t>
      </w:r>
      <w:r w:rsidR="00FD69B5">
        <w:t xml:space="preserve"> and </w:t>
      </w:r>
      <w:r w:rsidR="00217562">
        <w:t>3,115</w:t>
      </w:r>
      <w:r w:rsidR="00FD69B5">
        <w:t xml:space="preserve">, </w:t>
      </w:r>
      <w:r w:rsidR="00FD69B5">
        <w:lastRenderedPageBreak/>
        <w:t xml:space="preserve">respectively). </w:t>
      </w:r>
      <w:proofErr w:type="gramStart"/>
      <w:r w:rsidR="00354772">
        <w:t>As a whole, this</w:t>
      </w:r>
      <w:proofErr w:type="gramEnd"/>
      <w:r w:rsidR="00354772">
        <w:t xml:space="preserve"> bigram analysis highlights how the central focus of these journals was captured using NLP techniques </w:t>
      </w:r>
      <w:r w:rsidR="003F08F5">
        <w:t>and</w:t>
      </w:r>
      <w:r w:rsidR="00354772">
        <w:t xml:space="preserve"> basic word counts of two-</w:t>
      </w:r>
      <w:r w:rsidR="00457B48">
        <w:t>word</w:t>
      </w:r>
      <w:r w:rsidR="00354772">
        <w:t xml:space="preserve"> </w:t>
      </w:r>
      <w:r w:rsidR="003F08F5">
        <w:t xml:space="preserve">behavior </w:t>
      </w:r>
      <w:r w:rsidR="00354772">
        <w:t>chains.</w:t>
      </w:r>
      <w:r w:rsidR="00457B48">
        <w:t xml:space="preserve"> </w:t>
      </w:r>
    </w:p>
    <w:p w14:paraId="6FA83AC2" w14:textId="3529B0BE" w:rsidR="008A3B0C" w:rsidRDefault="00354772" w:rsidP="00354772">
      <w:pPr>
        <w:snapToGrid w:val="0"/>
        <w:spacing w:line="480" w:lineRule="auto"/>
        <w:ind w:firstLine="720"/>
      </w:pPr>
      <w:r>
        <w:t>R</w:t>
      </w:r>
      <w:r w:rsidR="00EB514D">
        <w:t xml:space="preserve">esearchers </w:t>
      </w:r>
      <w:r w:rsidR="00457B48">
        <w:t xml:space="preserve">can </w:t>
      </w:r>
      <w:r>
        <w:t xml:space="preserve">also use scatterplots as an alternative method to </w:t>
      </w:r>
      <w:r w:rsidR="00457B48">
        <w:t xml:space="preserve">analyze </w:t>
      </w:r>
      <w:r w:rsidR="00EB514D">
        <w:t xml:space="preserve">how </w:t>
      </w:r>
      <w:r w:rsidR="00457B48">
        <w:t xml:space="preserve">the verbal behavior </w:t>
      </w:r>
      <w:r w:rsidR="008A3B0C">
        <w:t xml:space="preserve">published </w:t>
      </w:r>
      <w:r w:rsidR="00457B48">
        <w:t xml:space="preserve">in </w:t>
      </w:r>
      <w:r w:rsidR="00EB514D">
        <w:t>different journals compare</w:t>
      </w:r>
      <w:r>
        <w:t>s to one another</w:t>
      </w:r>
      <w:r w:rsidR="00EB514D">
        <w:t xml:space="preserve"> </w:t>
      </w:r>
      <w:r w:rsidR="008A3B0C">
        <w:t>(e.g., Figure 5)</w:t>
      </w:r>
      <w:r w:rsidR="00EB514D">
        <w:t>.</w:t>
      </w:r>
      <w:r>
        <w:t xml:space="preserve"> </w:t>
      </w:r>
      <w:r w:rsidR="001A10CD">
        <w:t xml:space="preserve">In these “scatter-text” plots, the frequency that words are emitted are graphed wherein each axis corresponds to the frequency that word appears in a specific document. </w:t>
      </w:r>
      <w:r>
        <w:t>For two similar data sets of textual stimuli,</w:t>
      </w:r>
      <w:r w:rsidR="00EB514D">
        <w:t xml:space="preserve"> </w:t>
      </w:r>
      <w:r w:rsidR="00457B48">
        <w:t>scatterplot</w:t>
      </w:r>
      <w:r w:rsidR="008A3B0C">
        <w:t xml:space="preserve">s of the word frequency </w:t>
      </w:r>
      <w:r w:rsidR="00457B48">
        <w:t xml:space="preserve">would </w:t>
      </w:r>
      <w:r>
        <w:t xml:space="preserve">have data located primarily in the </w:t>
      </w:r>
      <w:r w:rsidR="00AC3079">
        <w:t>the lower-left quadrant (used infrequently in both</w:t>
      </w:r>
      <w:r>
        <w:t xml:space="preserve"> data sets</w:t>
      </w:r>
      <w:r w:rsidR="00AC3079">
        <w:t>) or the upper-right quadrant (used frequently in both</w:t>
      </w:r>
      <w:r>
        <w:t xml:space="preserve"> data sets</w:t>
      </w:r>
      <w:r w:rsidR="00AC3079">
        <w:t xml:space="preserve">). </w:t>
      </w:r>
      <w:r>
        <w:t xml:space="preserve">For two dissimilar data sets of textual stimuli, scatterplots of the word frequency </w:t>
      </w:r>
      <w:r w:rsidR="00457B48">
        <w:t>w</w:t>
      </w:r>
      <w:r w:rsidR="00AC3079">
        <w:t xml:space="preserve">ould </w:t>
      </w:r>
      <w:r>
        <w:t xml:space="preserve">have data located primarily in </w:t>
      </w:r>
      <w:r w:rsidR="00AC3079">
        <w:t xml:space="preserve">the upper-left or lower-right quadrants (used infrequently in one and frequently in another). </w:t>
      </w:r>
    </w:p>
    <w:p w14:paraId="280DD427" w14:textId="3211F94E" w:rsidR="00E7484E" w:rsidRDefault="008A3B0C" w:rsidP="00E7484E">
      <w:pPr>
        <w:snapToGrid w:val="0"/>
        <w:spacing w:line="480" w:lineRule="auto"/>
        <w:ind w:firstLine="720"/>
      </w:pPr>
      <w:r w:rsidRPr="00A210AC">
        <w:t xml:space="preserve">Figure </w:t>
      </w:r>
      <w:r>
        <w:t>5</w:t>
      </w:r>
      <w:r w:rsidRPr="00A210AC">
        <w:t xml:space="preserve"> </w:t>
      </w:r>
      <w:r>
        <w:t xml:space="preserve">shows </w:t>
      </w:r>
      <w:r w:rsidRPr="00A210AC">
        <w:t xml:space="preserve">a </w:t>
      </w:r>
      <w:r>
        <w:t xml:space="preserve">scatterplot of </w:t>
      </w:r>
      <w:r w:rsidRPr="00A210AC">
        <w:t xml:space="preserve">the 500 most prevalent words </w:t>
      </w:r>
      <w:r>
        <w:t xml:space="preserve">in </w:t>
      </w:r>
      <w:r w:rsidRPr="00A210AC">
        <w:t>behavior analytic journal</w:t>
      </w:r>
      <w:r>
        <w:t>s as a whole</w:t>
      </w:r>
      <w:r w:rsidRPr="00A210AC">
        <w:t xml:space="preserve"> </w:t>
      </w:r>
      <w:r>
        <w:t xml:space="preserve">and the 500 most prevalent words </w:t>
      </w:r>
      <w:r w:rsidRPr="00A210AC">
        <w:t xml:space="preserve">in </w:t>
      </w:r>
      <w:r w:rsidRPr="00F51855">
        <w:rPr>
          <w:i/>
          <w:iCs/>
        </w:rPr>
        <w:t>Health Service Research</w:t>
      </w:r>
      <w:r w:rsidRPr="00A210AC">
        <w:t>.</w:t>
      </w:r>
      <w:r>
        <w:t xml:space="preserve"> Given, </w:t>
      </w:r>
      <w:r>
        <w:rPr>
          <w:i/>
          <w:iCs/>
        </w:rPr>
        <w:t>Health Service Research</w:t>
      </w:r>
      <w:r>
        <w:t xml:space="preserve"> is a control</w:t>
      </w:r>
      <w:r w:rsidR="00354772">
        <w:t xml:space="preserve"> journal</w:t>
      </w:r>
      <w:r>
        <w:t xml:space="preserve">, we expected data to fall along the diagonal from the upper-left portion of the plot to the lower right portion of the plot. This pattern is what we observed and suggests </w:t>
      </w:r>
      <w:r w:rsidR="006F4D6D">
        <w:t>t</w:t>
      </w:r>
      <w:r w:rsidR="009C5140">
        <w:t xml:space="preserve">he </w:t>
      </w:r>
      <w:r w:rsidR="001A10CD">
        <w:t xml:space="preserve">verbal behavior emitted </w:t>
      </w:r>
      <w:r w:rsidR="009C5140">
        <w:t xml:space="preserve">by authors </w:t>
      </w:r>
      <w:r w:rsidR="001A10CD">
        <w:t xml:space="preserve">publishing in </w:t>
      </w:r>
      <w:r w:rsidR="006F4D6D" w:rsidRPr="008A3B0C">
        <w:rPr>
          <w:i/>
          <w:iCs/>
        </w:rPr>
        <w:t>H</w:t>
      </w:r>
      <w:r w:rsidR="009C5140" w:rsidRPr="008A3B0C">
        <w:rPr>
          <w:i/>
          <w:iCs/>
        </w:rPr>
        <w:t xml:space="preserve">ealth </w:t>
      </w:r>
      <w:r w:rsidR="006F4D6D" w:rsidRPr="008A3B0C">
        <w:rPr>
          <w:i/>
          <w:iCs/>
        </w:rPr>
        <w:t>S</w:t>
      </w:r>
      <w:r w:rsidR="009C5140" w:rsidRPr="008A3B0C">
        <w:rPr>
          <w:i/>
          <w:iCs/>
        </w:rPr>
        <w:t xml:space="preserve">ervice </w:t>
      </w:r>
      <w:r w:rsidR="006F4D6D" w:rsidRPr="008A3B0C">
        <w:rPr>
          <w:i/>
          <w:iCs/>
        </w:rPr>
        <w:t>R</w:t>
      </w:r>
      <w:r w:rsidR="009C5140" w:rsidRPr="008A3B0C">
        <w:rPr>
          <w:i/>
          <w:iCs/>
        </w:rPr>
        <w:t>esearch</w:t>
      </w:r>
      <w:r w:rsidR="009C5140">
        <w:t xml:space="preserve"> include words </w:t>
      </w:r>
      <w:r w:rsidR="00676796">
        <w:t xml:space="preserve">that infrequently appear </w:t>
      </w:r>
      <w:r w:rsidR="001A10CD">
        <w:t xml:space="preserve">in </w:t>
      </w:r>
      <w:r w:rsidR="00676796">
        <w:t xml:space="preserve">behavior analytic publications. </w:t>
      </w:r>
      <w:r w:rsidR="001A10CD">
        <w:t>Similarly</w:t>
      </w:r>
      <w:r w:rsidR="00676796">
        <w:t xml:space="preserve">, </w:t>
      </w:r>
      <w:r w:rsidR="001A10CD">
        <w:t xml:space="preserve">verbal behavior published by authors publishing in </w:t>
      </w:r>
      <w:r w:rsidR="00676796">
        <w:t xml:space="preserve">behavior analytic journals appear </w:t>
      </w:r>
      <w:r w:rsidR="001A10CD">
        <w:t xml:space="preserve">very infrequently in </w:t>
      </w:r>
      <w:r w:rsidR="00676796">
        <w:rPr>
          <w:i/>
        </w:rPr>
        <w:t xml:space="preserve">Health Service </w:t>
      </w:r>
      <w:proofErr w:type="gramStart"/>
      <w:r w:rsidR="00676796">
        <w:rPr>
          <w:i/>
        </w:rPr>
        <w:t xml:space="preserve">Research </w:t>
      </w:r>
      <w:r w:rsidR="00676796">
        <w:t xml:space="preserve"> publications</w:t>
      </w:r>
      <w:proofErr w:type="gramEnd"/>
      <w:r w:rsidR="00676796">
        <w:t xml:space="preserve"> (e.g., reinforcer appears 1,107 times per 25,000 </w:t>
      </w:r>
      <w:r w:rsidR="001A10CD">
        <w:t xml:space="preserve">words in behavior analytic publications </w:t>
      </w:r>
      <w:r w:rsidR="00676796">
        <w:t xml:space="preserve">compared to 0 within </w:t>
      </w:r>
      <w:r w:rsidR="00676796">
        <w:rPr>
          <w:i/>
        </w:rPr>
        <w:t>Health Service Research</w:t>
      </w:r>
      <w:r w:rsidR="00676796" w:rsidRPr="001A10CD">
        <w:rPr>
          <w:iCs/>
        </w:rPr>
        <w:t>)</w:t>
      </w:r>
      <w:r w:rsidR="009C5140" w:rsidRPr="001A10CD">
        <w:rPr>
          <w:iCs/>
        </w:rPr>
        <w:t xml:space="preserve">. </w:t>
      </w:r>
    </w:p>
    <w:p w14:paraId="244E41D9" w14:textId="6E79F19B" w:rsidR="00AC3079" w:rsidRPr="00144169" w:rsidRDefault="00E7484E" w:rsidP="00E7484E">
      <w:pPr>
        <w:snapToGrid w:val="0"/>
        <w:spacing w:line="480" w:lineRule="auto"/>
        <w:ind w:firstLine="720"/>
      </w:pPr>
      <w:r>
        <w:t xml:space="preserve">Figure 5 can also be used to identify the overlapping variability in word use between </w:t>
      </w:r>
      <w:r>
        <w:rPr>
          <w:i/>
          <w:iCs/>
        </w:rPr>
        <w:t xml:space="preserve">Health Service </w:t>
      </w:r>
      <w:r w:rsidRPr="00E7484E">
        <w:rPr>
          <w:i/>
          <w:iCs/>
        </w:rPr>
        <w:t>Research</w:t>
      </w:r>
      <w:r>
        <w:t xml:space="preserve"> and behavior analytic journals. Here, readers should orient to </w:t>
      </w:r>
      <w:r w:rsidR="00144169">
        <w:t xml:space="preserve">the overall spread of the data </w:t>
      </w:r>
      <w:r>
        <w:t xml:space="preserve">(i.e., the area covered on the plot). As the frequency of words increased </w:t>
      </w:r>
      <w:r>
        <w:lastRenderedPageBreak/>
        <w:t xml:space="preserve">in behavior analytic journals (lower-right quadrant of Figure 5), the frequency those same words were used in </w:t>
      </w:r>
      <w:r>
        <w:rPr>
          <w:i/>
          <w:iCs/>
        </w:rPr>
        <w:t xml:space="preserve">Health Service Research </w:t>
      </w:r>
      <w:r>
        <w:t xml:space="preserve">declined linearly. In contrast, as the frequency of words increased in </w:t>
      </w:r>
      <w:r>
        <w:rPr>
          <w:i/>
          <w:iCs/>
        </w:rPr>
        <w:t>Health Service Research</w:t>
      </w:r>
      <w:r>
        <w:t xml:space="preserve"> (upper-left quadrant of Figure 5), no common trend or pattern is observed in the frequency the words are used in behavior analytic journals. For example, “policy” and “range” are used with similar frequency in behavior analytic journals but used almost most frequently (“policy”) and below average frequency (“range”) in </w:t>
      </w:r>
      <w:r>
        <w:rPr>
          <w:i/>
          <w:iCs/>
        </w:rPr>
        <w:t>Health Services Research</w:t>
      </w:r>
      <w:r>
        <w:t>. The primary exception here is the upper-left-most section of Figure 5 that takes on closer to a linear trend</w:t>
      </w:r>
      <w:r w:rsidR="000602BB">
        <w:t>, albeit not as well defined as the linear trend for behavior analytic journals.</w:t>
      </w:r>
    </w:p>
    <w:p w14:paraId="2D3CDB63" w14:textId="59B5E659" w:rsidR="002D7FC5" w:rsidRPr="00CE193F" w:rsidRDefault="002D7FC5" w:rsidP="00CE193F">
      <w:pPr>
        <w:snapToGrid w:val="0"/>
        <w:spacing w:line="480" w:lineRule="auto"/>
        <w:ind w:firstLine="720"/>
      </w:pPr>
      <w:r>
        <w:t xml:space="preserve">Figure </w:t>
      </w:r>
      <w:r w:rsidR="00C37F4E">
        <w:t>6</w:t>
      </w:r>
      <w:r>
        <w:t xml:space="preserve"> shows the same type of scatterplot comparing the </w:t>
      </w:r>
      <w:r>
        <w:rPr>
          <w:i/>
          <w:iCs/>
        </w:rPr>
        <w:t>Journal of Applied Behavior Analysis</w:t>
      </w:r>
      <w:r>
        <w:t xml:space="preserve"> and the </w:t>
      </w:r>
      <w:r>
        <w:rPr>
          <w:i/>
          <w:iCs/>
        </w:rPr>
        <w:t>Journal of the Experimental Analysis of Behavior</w:t>
      </w:r>
      <w:r>
        <w:t xml:space="preserve"> </w:t>
      </w:r>
      <w:commentRangeStart w:id="5"/>
      <w:r>
        <w:t>for each of the decades 1960, 1970, 1980, 1990, 2000, and 2010</w:t>
      </w:r>
      <w:commentRangeEnd w:id="5"/>
      <w:r w:rsidR="00D66D87">
        <w:rPr>
          <w:rStyle w:val="CommentReference"/>
          <w:rFonts w:asciiTheme="minorHAnsi" w:eastAsiaTheme="minorHAnsi" w:hAnsiTheme="minorHAnsi" w:cstheme="minorBidi"/>
        </w:rPr>
        <w:commentReference w:id="5"/>
      </w:r>
      <w:r>
        <w:t xml:space="preserve">. </w:t>
      </w:r>
      <w:r w:rsidR="00436D47">
        <w:t xml:space="preserve">The first notable feature is that the words primarily fall in the upper-left and lower-right quadrants. This suggests </w:t>
      </w:r>
      <w:r w:rsidR="00CE193F">
        <w:t xml:space="preserve">that the words being used most frequently in </w:t>
      </w:r>
      <w:r w:rsidR="00CE193F">
        <w:rPr>
          <w:i/>
          <w:iCs/>
        </w:rPr>
        <w:t>JABA</w:t>
      </w:r>
      <w:r w:rsidR="00CE193F">
        <w:t xml:space="preserve"> are being used infrequently by authors in </w:t>
      </w:r>
      <w:r w:rsidR="00CE193F">
        <w:rPr>
          <w:i/>
          <w:iCs/>
        </w:rPr>
        <w:t>JEAB</w:t>
      </w:r>
      <w:r w:rsidR="00CE193F">
        <w:t xml:space="preserve"> and vice versa. However, unlike Figure 5, the relative spread of the data is much greater in each quadrant of Figure 6. This suggests that—though clear differences in verbal communities exist—the degree of dissimilarity is less than compared with behavior analytic journals and </w:t>
      </w:r>
      <w:r w:rsidR="00CE193F">
        <w:rPr>
          <w:i/>
          <w:iCs/>
        </w:rPr>
        <w:t>Health Services Research</w:t>
      </w:r>
      <w:r w:rsidR="00CE193F">
        <w:t xml:space="preserve">. </w:t>
      </w:r>
    </w:p>
    <w:p w14:paraId="0A9E47A8" w14:textId="0C2898C4" w:rsidR="00AC3079" w:rsidRPr="00AE7F66" w:rsidRDefault="00AC3079" w:rsidP="00AE7F66">
      <w:pPr>
        <w:snapToGrid w:val="0"/>
        <w:spacing w:line="480" w:lineRule="auto"/>
        <w:rPr>
          <w:b/>
          <w:bCs/>
        </w:rPr>
      </w:pPr>
      <w:r w:rsidRPr="00AE7F66">
        <w:rPr>
          <w:b/>
          <w:bCs/>
        </w:rPr>
        <w:t>Discussion</w:t>
      </w:r>
    </w:p>
    <w:p w14:paraId="28CC0330" w14:textId="0C7AEA51" w:rsidR="00BF7FF6" w:rsidRDefault="00BF7FF6" w:rsidP="00032AE0">
      <w:pPr>
        <w:snapToGrid w:val="0"/>
        <w:spacing w:line="480" w:lineRule="auto"/>
        <w:ind w:firstLine="720"/>
        <w:rPr>
          <w:bCs/>
        </w:rPr>
      </w:pPr>
      <w:r>
        <w:rPr>
          <w:bCs/>
        </w:rPr>
        <w:t xml:space="preserve">We used NLP techniques to conduct simple descriptive analyses of 10,405 published journal articles from </w:t>
      </w:r>
      <w:r w:rsidR="00D66D87">
        <w:rPr>
          <w:bCs/>
        </w:rPr>
        <w:t xml:space="preserve">five </w:t>
      </w:r>
      <w:r>
        <w:rPr>
          <w:bCs/>
        </w:rPr>
        <w:t>behavior analytic</w:t>
      </w:r>
      <w:r w:rsidR="00D66D87">
        <w:rPr>
          <w:bCs/>
        </w:rPr>
        <w:t xml:space="preserve"> journals</w:t>
      </w:r>
      <w:r>
        <w:rPr>
          <w:bCs/>
        </w:rPr>
        <w:t xml:space="preserve"> and one control journal. We found that the overall amount of verbal behavior, and the variability of word count, published as textual stimuli in behavior analytic journals differed with journal articles getting longer and </w:t>
      </w:r>
      <w:r w:rsidR="00D66D87">
        <w:rPr>
          <w:bCs/>
        </w:rPr>
        <w:t>of</w:t>
      </w:r>
      <w:r>
        <w:rPr>
          <w:bCs/>
        </w:rPr>
        <w:t xml:space="preserve"> greater variability in length over time. We also demonstrated how NLP could be used to analyze the </w:t>
      </w:r>
      <w:r>
        <w:rPr>
          <w:bCs/>
        </w:rPr>
        <w:lastRenderedPageBreak/>
        <w:t xml:space="preserve">content of data sets containing large amounts of textual stimuli through counts of </w:t>
      </w:r>
      <w:r w:rsidR="00D66D87">
        <w:rPr>
          <w:bCs/>
        </w:rPr>
        <w:t xml:space="preserve">verbal behavior chains </w:t>
      </w:r>
      <w:r>
        <w:rPr>
          <w:bCs/>
        </w:rPr>
        <w:t xml:space="preserve">as well as through scatterplots comparing </w:t>
      </w:r>
      <w:r w:rsidR="00D66D87">
        <w:rPr>
          <w:bCs/>
        </w:rPr>
        <w:t xml:space="preserve">verbal behavior published across different </w:t>
      </w:r>
      <w:r>
        <w:rPr>
          <w:bCs/>
        </w:rPr>
        <w:t xml:space="preserve">journals. </w:t>
      </w:r>
      <w:r w:rsidR="00430A9D">
        <w:rPr>
          <w:bCs/>
        </w:rPr>
        <w:t>In</w:t>
      </w:r>
      <w:r>
        <w:rPr>
          <w:bCs/>
        </w:rPr>
        <w:t xml:space="preserve"> </w:t>
      </w:r>
      <w:r w:rsidR="00430A9D">
        <w:rPr>
          <w:bCs/>
        </w:rPr>
        <w:t xml:space="preserve">applying NLP techniques to </w:t>
      </w:r>
      <w:r>
        <w:rPr>
          <w:bCs/>
        </w:rPr>
        <w:t>this</w:t>
      </w:r>
      <w:r w:rsidR="00430A9D">
        <w:rPr>
          <w:bCs/>
        </w:rPr>
        <w:t xml:space="preserve"> large data set, we demonstrated that NLP </w:t>
      </w:r>
      <w:r>
        <w:rPr>
          <w:bCs/>
        </w:rPr>
        <w:t xml:space="preserve">might </w:t>
      </w:r>
      <w:r w:rsidR="00430A9D">
        <w:rPr>
          <w:bCs/>
        </w:rPr>
        <w:t xml:space="preserve">be a tool to gain novel insights </w:t>
      </w:r>
      <w:r>
        <w:rPr>
          <w:bCs/>
        </w:rPr>
        <w:t>into underexplored areas of verbal behavior such as writing or authoring manuscripts for publication</w:t>
      </w:r>
      <w:r w:rsidR="00032AE0">
        <w:rPr>
          <w:bCs/>
        </w:rPr>
        <w:t xml:space="preserve"> and for comparing the </w:t>
      </w:r>
      <w:r w:rsidR="009C5140">
        <w:rPr>
          <w:bCs/>
        </w:rPr>
        <w:t xml:space="preserve">verbal </w:t>
      </w:r>
      <w:r w:rsidR="00032AE0">
        <w:rPr>
          <w:bCs/>
        </w:rPr>
        <w:t xml:space="preserve">behavior of different </w:t>
      </w:r>
      <w:r w:rsidR="009C5140">
        <w:rPr>
          <w:bCs/>
        </w:rPr>
        <w:t>communities</w:t>
      </w:r>
      <w:r w:rsidR="00032AE0">
        <w:rPr>
          <w:bCs/>
        </w:rPr>
        <w:t xml:space="preserve"> within and external to behavior analysis</w:t>
      </w:r>
      <w:r w:rsidR="00430A9D">
        <w:rPr>
          <w:bCs/>
        </w:rPr>
        <w:t xml:space="preserve">. </w:t>
      </w:r>
      <w:r w:rsidR="00032AE0">
        <w:rPr>
          <w:bCs/>
        </w:rPr>
        <w:t xml:space="preserve">We discuss each of these </w:t>
      </w:r>
      <w:r w:rsidR="00D66D87">
        <w:rPr>
          <w:bCs/>
        </w:rPr>
        <w:t>findings</w:t>
      </w:r>
      <w:r w:rsidR="00032AE0">
        <w:rPr>
          <w:bCs/>
        </w:rPr>
        <w:t xml:space="preserve"> in turn. </w:t>
      </w:r>
    </w:p>
    <w:p w14:paraId="683A70F4" w14:textId="2A926247" w:rsidR="00B47A52" w:rsidRDefault="00032AE0" w:rsidP="00B43EA9">
      <w:pPr>
        <w:snapToGrid w:val="0"/>
        <w:spacing w:line="480" w:lineRule="auto"/>
        <w:ind w:firstLine="720"/>
        <w:rPr>
          <w:bCs/>
        </w:rPr>
      </w:pPr>
      <w:r>
        <w:rPr>
          <w:bCs/>
        </w:rPr>
        <w:t>Figures 1 and 2 provide data on simple word counts</w:t>
      </w:r>
      <w:r w:rsidR="00430A9D">
        <w:rPr>
          <w:bCs/>
        </w:rPr>
        <w:t xml:space="preserve"> </w:t>
      </w:r>
      <w:r>
        <w:rPr>
          <w:bCs/>
        </w:rPr>
        <w:t>for different journals. We were not present to observe, measure, or analyze the specific contingencies that led to the word counts published in every one of the manuscripts shown as markers across these plots. Nevertheless, the potentially idiosyncratic and unique contingencies surrounding each author’s writing behavior led to a permanent product</w:t>
      </w:r>
      <w:r w:rsidR="00273AC1">
        <w:rPr>
          <w:bCs/>
        </w:rPr>
        <w:t>.</w:t>
      </w:r>
      <w:r>
        <w:rPr>
          <w:bCs/>
        </w:rPr>
        <w:t xml:space="preserve"> </w:t>
      </w:r>
      <w:r w:rsidR="00273AC1">
        <w:rPr>
          <w:bCs/>
        </w:rPr>
        <w:t>O</w:t>
      </w:r>
      <w:r>
        <w:rPr>
          <w:bCs/>
        </w:rPr>
        <w:t xml:space="preserve">ne potential function of </w:t>
      </w:r>
      <w:r w:rsidR="00273AC1">
        <w:rPr>
          <w:bCs/>
        </w:rPr>
        <w:t xml:space="preserve">these authors’ </w:t>
      </w:r>
      <w:r>
        <w:rPr>
          <w:bCs/>
        </w:rPr>
        <w:t xml:space="preserve">writing </w:t>
      </w:r>
      <w:r w:rsidR="00273AC1">
        <w:rPr>
          <w:bCs/>
        </w:rPr>
        <w:t xml:space="preserve">behavior might be </w:t>
      </w:r>
      <w:r>
        <w:rPr>
          <w:bCs/>
        </w:rPr>
        <w:t xml:space="preserve">to inform a specific audience about the results of an experiment focused on a specific topic. </w:t>
      </w:r>
      <w:r w:rsidR="00273AC1">
        <w:rPr>
          <w:bCs/>
        </w:rPr>
        <w:t xml:space="preserve">The data presented here </w:t>
      </w:r>
      <w:r w:rsidR="00B47A52">
        <w:rPr>
          <w:bCs/>
        </w:rPr>
        <w:t xml:space="preserve">suggest </w:t>
      </w:r>
      <w:r>
        <w:rPr>
          <w:bCs/>
        </w:rPr>
        <w:t>that the contingencies surrounding publishing in different journals (e.g., journal policies, instructions for editors and reviewers)</w:t>
      </w:r>
      <w:r w:rsidR="00B47A52">
        <w:rPr>
          <w:bCs/>
        </w:rPr>
        <w:t xml:space="preserve"> </w:t>
      </w:r>
      <w:r w:rsidR="00273AC1">
        <w:rPr>
          <w:bCs/>
        </w:rPr>
        <w:t xml:space="preserve">has led </w:t>
      </w:r>
      <w:r w:rsidR="00B47A52">
        <w:rPr>
          <w:bCs/>
        </w:rPr>
        <w:t xml:space="preserve">to </w:t>
      </w:r>
      <w:r w:rsidR="00273AC1">
        <w:rPr>
          <w:bCs/>
        </w:rPr>
        <w:t xml:space="preserve">differing </w:t>
      </w:r>
      <w:r w:rsidR="00B47A52">
        <w:rPr>
          <w:bCs/>
        </w:rPr>
        <w:t xml:space="preserve">amounts of </w:t>
      </w:r>
      <w:r w:rsidR="00273AC1">
        <w:rPr>
          <w:bCs/>
        </w:rPr>
        <w:t xml:space="preserve">verbal </w:t>
      </w:r>
      <w:r w:rsidR="00B47A52">
        <w:rPr>
          <w:bCs/>
        </w:rPr>
        <w:t xml:space="preserve">behavior </w:t>
      </w:r>
      <w:r w:rsidR="00273AC1">
        <w:rPr>
          <w:bCs/>
        </w:rPr>
        <w:t xml:space="preserve">across </w:t>
      </w:r>
      <w:r w:rsidR="00B47A52">
        <w:rPr>
          <w:bCs/>
        </w:rPr>
        <w:t>journal</w:t>
      </w:r>
      <w:r w:rsidR="00273AC1">
        <w:rPr>
          <w:bCs/>
        </w:rPr>
        <w:t>s</w:t>
      </w:r>
      <w:r w:rsidR="00B47A52">
        <w:rPr>
          <w:bCs/>
        </w:rPr>
        <w:t xml:space="preserve"> and with all journal contingencies increasing the amount of emitted verbal behavior over time. </w:t>
      </w:r>
      <w:r w:rsidR="00B43EA9">
        <w:rPr>
          <w:bCs/>
        </w:rPr>
        <w:t xml:space="preserve">Of note, the increased variability in article word length over time (Figure 2) was likely influenced, but not solely determined, by the increase in number of journals being published as the original publication years for each journal were as follows: </w:t>
      </w:r>
      <w:r w:rsidR="00B43EA9" w:rsidRPr="00ED3AAF">
        <w:rPr>
          <w:bCs/>
          <w:i/>
          <w:iCs/>
        </w:rPr>
        <w:t>JEAB</w:t>
      </w:r>
      <w:r w:rsidR="00B43EA9">
        <w:rPr>
          <w:bCs/>
        </w:rPr>
        <w:t xml:space="preserve">: 1958; </w:t>
      </w:r>
      <w:r w:rsidR="00B43EA9">
        <w:rPr>
          <w:bCs/>
          <w:i/>
          <w:iCs/>
        </w:rPr>
        <w:t>JABA</w:t>
      </w:r>
      <w:r w:rsidR="00B43EA9">
        <w:rPr>
          <w:bCs/>
        </w:rPr>
        <w:t xml:space="preserve">: 1968; </w:t>
      </w:r>
      <w:r w:rsidR="00B43EA9">
        <w:rPr>
          <w:bCs/>
          <w:i/>
          <w:iCs/>
        </w:rPr>
        <w:t>The Behavior Analyst</w:t>
      </w:r>
      <w:r w:rsidR="00B43EA9">
        <w:rPr>
          <w:bCs/>
        </w:rPr>
        <w:t xml:space="preserve">: 1976; </w:t>
      </w:r>
      <w:r w:rsidR="00B43EA9">
        <w:rPr>
          <w:bCs/>
          <w:i/>
          <w:iCs/>
        </w:rPr>
        <w:t>The Analysis of Verbal Behavior</w:t>
      </w:r>
      <w:r w:rsidR="00B43EA9">
        <w:rPr>
          <w:bCs/>
        </w:rPr>
        <w:t>: 1982;</w:t>
      </w:r>
      <w:r w:rsidR="00B43EA9">
        <w:rPr>
          <w:bCs/>
          <w:i/>
          <w:iCs/>
        </w:rPr>
        <w:t xml:space="preserve"> Health Services </w:t>
      </w:r>
      <w:r w:rsidR="00B43EA9" w:rsidRPr="00ED3AAF">
        <w:rPr>
          <w:bCs/>
          <w:i/>
          <w:iCs/>
        </w:rPr>
        <w:t>Research</w:t>
      </w:r>
      <w:r w:rsidR="00B43EA9">
        <w:rPr>
          <w:bCs/>
        </w:rPr>
        <w:t xml:space="preserve">: 2005; </w:t>
      </w:r>
      <w:proofErr w:type="gramStart"/>
      <w:r w:rsidR="00B43EA9">
        <w:rPr>
          <w:bCs/>
        </w:rPr>
        <w:t>and,</w:t>
      </w:r>
      <w:proofErr w:type="gramEnd"/>
      <w:r w:rsidR="00B43EA9">
        <w:rPr>
          <w:bCs/>
        </w:rPr>
        <w:t xml:space="preserve"> </w:t>
      </w:r>
      <w:r w:rsidR="00B43EA9" w:rsidRPr="00ED3AAF">
        <w:rPr>
          <w:bCs/>
        </w:rPr>
        <w:t>Behavior</w:t>
      </w:r>
      <w:r w:rsidR="00B43EA9">
        <w:rPr>
          <w:bCs/>
          <w:i/>
          <w:iCs/>
        </w:rPr>
        <w:t xml:space="preserve"> Analysis in Practice</w:t>
      </w:r>
      <w:r w:rsidR="00B43EA9" w:rsidRPr="00ED3AAF">
        <w:rPr>
          <w:bCs/>
        </w:rPr>
        <w:t>:</w:t>
      </w:r>
      <w:r w:rsidR="00B43EA9">
        <w:rPr>
          <w:bCs/>
        </w:rPr>
        <w:t xml:space="preserve"> 2008. The variability present in Figure 2 </w:t>
      </w:r>
      <w:r w:rsidR="00E1198C">
        <w:rPr>
          <w:bCs/>
        </w:rPr>
        <w:t>was relatively similar the year before and after each of these calendar years suggesting something else le</w:t>
      </w:r>
      <w:r w:rsidR="00273AC1">
        <w:rPr>
          <w:bCs/>
        </w:rPr>
        <w:t>d</w:t>
      </w:r>
      <w:r w:rsidR="00E1198C">
        <w:rPr>
          <w:bCs/>
        </w:rPr>
        <w:t xml:space="preserve"> to increased variability in article length. </w:t>
      </w:r>
    </w:p>
    <w:p w14:paraId="435DB1F4" w14:textId="2B0882D6" w:rsidR="00032AE0" w:rsidRDefault="00B47A52" w:rsidP="00BF7FF6">
      <w:pPr>
        <w:snapToGrid w:val="0"/>
        <w:spacing w:line="480" w:lineRule="auto"/>
        <w:ind w:firstLine="720"/>
        <w:rPr>
          <w:bCs/>
        </w:rPr>
      </w:pPr>
      <w:r>
        <w:rPr>
          <w:bCs/>
        </w:rPr>
        <w:lastRenderedPageBreak/>
        <w:t xml:space="preserve">It is unclear what the ‘ideal’ length of a journal article should be. We currently live in a climate </w:t>
      </w:r>
      <w:r w:rsidR="00204659">
        <w:rPr>
          <w:bCs/>
        </w:rPr>
        <w:t xml:space="preserve">where </w:t>
      </w:r>
      <w:r w:rsidR="00273AC1">
        <w:rPr>
          <w:bCs/>
        </w:rPr>
        <w:t xml:space="preserve">many </w:t>
      </w:r>
      <w:r w:rsidR="00204659">
        <w:rPr>
          <w:bCs/>
        </w:rPr>
        <w:t>readers consistently contact</w:t>
      </w:r>
      <w:r>
        <w:rPr>
          <w:bCs/>
        </w:rPr>
        <w:t xml:space="preserve"> 250-character Tweets, </w:t>
      </w:r>
      <w:r w:rsidR="00204659">
        <w:rPr>
          <w:bCs/>
        </w:rPr>
        <w:t xml:space="preserve">millions of webpages </w:t>
      </w:r>
      <w:r w:rsidR="00016106">
        <w:rPr>
          <w:bCs/>
        </w:rPr>
        <w:t xml:space="preserve">of </w:t>
      </w:r>
      <w:r>
        <w:rPr>
          <w:bCs/>
        </w:rPr>
        <w:t>text spanning millions of varied topics</w:t>
      </w:r>
      <w:r w:rsidR="00016106">
        <w:rPr>
          <w:bCs/>
        </w:rPr>
        <w:t xml:space="preserve"> and of varied length</w:t>
      </w:r>
      <w:r>
        <w:rPr>
          <w:bCs/>
        </w:rPr>
        <w:t xml:space="preserve">, and with competition for reader attention coming from many outlets. </w:t>
      </w:r>
      <w:r w:rsidR="00016106">
        <w:rPr>
          <w:bCs/>
        </w:rPr>
        <w:t xml:space="preserve">If we assume writers write to be read, a unique question </w:t>
      </w:r>
      <w:r w:rsidR="0014214A">
        <w:rPr>
          <w:bCs/>
        </w:rPr>
        <w:t xml:space="preserve">that follows from our analysis is </w:t>
      </w:r>
      <w:r w:rsidR="00016106">
        <w:rPr>
          <w:bCs/>
        </w:rPr>
        <w:t xml:space="preserve">whether the contingencies that have consistently led to longer journal articles </w:t>
      </w:r>
      <w:r w:rsidR="0014214A">
        <w:rPr>
          <w:bCs/>
        </w:rPr>
        <w:t xml:space="preserve">will </w:t>
      </w:r>
      <w:r w:rsidR="00016106">
        <w:rPr>
          <w:bCs/>
        </w:rPr>
        <w:t>increase or decrease the probability that any one published article is read by any given reader</w:t>
      </w:r>
      <w:r w:rsidR="0014214A">
        <w:rPr>
          <w:bCs/>
        </w:rPr>
        <w:t>;</w:t>
      </w:r>
      <w:r w:rsidR="00016106">
        <w:rPr>
          <w:bCs/>
        </w:rPr>
        <w:t xml:space="preserve"> </w:t>
      </w:r>
      <w:r w:rsidR="0014214A">
        <w:rPr>
          <w:bCs/>
        </w:rPr>
        <w:t xml:space="preserve">and, </w:t>
      </w:r>
      <w:r w:rsidR="00016106">
        <w:rPr>
          <w:bCs/>
        </w:rPr>
        <w:t xml:space="preserve">how </w:t>
      </w:r>
      <w:r w:rsidR="0014214A">
        <w:rPr>
          <w:bCs/>
        </w:rPr>
        <w:t xml:space="preserve">article length changes the probability of the total number of </w:t>
      </w:r>
      <w:r w:rsidR="00016106">
        <w:rPr>
          <w:bCs/>
        </w:rPr>
        <w:t xml:space="preserve">readers likely to read </w:t>
      </w:r>
      <w:r w:rsidR="0014214A">
        <w:rPr>
          <w:bCs/>
        </w:rPr>
        <w:t xml:space="preserve">an </w:t>
      </w:r>
      <w:r w:rsidR="00016106">
        <w:rPr>
          <w:bCs/>
        </w:rPr>
        <w:t xml:space="preserve">article. We hedge our bets on the assumption that decreasing the probability that articles are read will likely decrease the relevance and survival of a journal or the topic of focus in minimally read journal articles. </w:t>
      </w:r>
      <w:r w:rsidR="00755249">
        <w:rPr>
          <w:bCs/>
        </w:rPr>
        <w:t xml:space="preserve">Every article contains a unique set of verbal stimuli. </w:t>
      </w:r>
      <w:r w:rsidR="007C7290">
        <w:rPr>
          <w:bCs/>
        </w:rPr>
        <w:t xml:space="preserve">Future research might seek to test </w:t>
      </w:r>
      <w:r w:rsidR="00755249">
        <w:rPr>
          <w:bCs/>
        </w:rPr>
        <w:t xml:space="preserve">our </w:t>
      </w:r>
      <w:r w:rsidR="007C7290">
        <w:rPr>
          <w:bCs/>
        </w:rPr>
        <w:t xml:space="preserve">assumption and identify the relevant set of textual stimuli that </w:t>
      </w:r>
      <w:r w:rsidR="00755249">
        <w:rPr>
          <w:bCs/>
        </w:rPr>
        <w:t xml:space="preserve">increase </w:t>
      </w:r>
      <w:r w:rsidR="007C7290">
        <w:rPr>
          <w:bCs/>
        </w:rPr>
        <w:t xml:space="preserve">the likelihood </w:t>
      </w:r>
      <w:r w:rsidR="00755249">
        <w:rPr>
          <w:bCs/>
        </w:rPr>
        <w:t xml:space="preserve">ana article is </w:t>
      </w:r>
      <w:r w:rsidR="007C7290">
        <w:rPr>
          <w:bCs/>
        </w:rPr>
        <w:t>being read and influenc</w:t>
      </w:r>
      <w:r w:rsidR="00755249">
        <w:rPr>
          <w:bCs/>
        </w:rPr>
        <w:t>es</w:t>
      </w:r>
      <w:r w:rsidR="007C7290">
        <w:rPr>
          <w:bCs/>
        </w:rPr>
        <w:t xml:space="preserve"> practitioner or researcher behavior. Importantly, NLP techniques makes answering questions such as that just posed much more practical than manual coding and analysis. </w:t>
      </w:r>
    </w:p>
    <w:p w14:paraId="5F49751C" w14:textId="6A94E015" w:rsidR="007D4215" w:rsidRDefault="007C7290" w:rsidP="00BF7FF6">
      <w:pPr>
        <w:snapToGrid w:val="0"/>
        <w:spacing w:line="480" w:lineRule="auto"/>
        <w:ind w:firstLine="720"/>
        <w:rPr>
          <w:bCs/>
        </w:rPr>
      </w:pPr>
      <w:r>
        <w:rPr>
          <w:bCs/>
        </w:rPr>
        <w:t xml:space="preserve">Figures 3 and 4 highlight </w:t>
      </w:r>
      <w:r w:rsidR="0051357A">
        <w:rPr>
          <w:bCs/>
        </w:rPr>
        <w:t xml:space="preserve">one answer to </w:t>
      </w:r>
      <w:r>
        <w:rPr>
          <w:bCs/>
        </w:rPr>
        <w:t xml:space="preserve">an interesting challenge facing researchers interested in understanding </w:t>
      </w:r>
      <w:r w:rsidR="009D096F">
        <w:rPr>
          <w:bCs/>
        </w:rPr>
        <w:t xml:space="preserve">scientific </w:t>
      </w:r>
      <w:r>
        <w:rPr>
          <w:bCs/>
        </w:rPr>
        <w:t>writing behavior</w:t>
      </w:r>
      <w:r w:rsidR="0051357A">
        <w:rPr>
          <w:bCs/>
        </w:rPr>
        <w:t>: response chains</w:t>
      </w:r>
      <w:r>
        <w:rPr>
          <w:bCs/>
        </w:rPr>
        <w:t xml:space="preserve">. </w:t>
      </w:r>
      <w:r w:rsidR="009D096F">
        <w:rPr>
          <w:bCs/>
        </w:rPr>
        <w:t>The frequency with which a behavior occurs has long be considered an indication of response strength (</w:t>
      </w:r>
      <w:r w:rsidR="00752CE2">
        <w:rPr>
          <w:bCs/>
        </w:rPr>
        <w:t>Skinner, 1932; 1938; 1957</w:t>
      </w:r>
      <w:r w:rsidR="009D096F">
        <w:rPr>
          <w:bCs/>
        </w:rPr>
        <w:t xml:space="preserve">). However, with textual stimuli, single word utterances are challenging to </w:t>
      </w:r>
      <w:r w:rsidR="007D4215">
        <w:rPr>
          <w:bCs/>
        </w:rPr>
        <w:t xml:space="preserve">analyze </w:t>
      </w:r>
      <w:r w:rsidR="009D096F">
        <w:rPr>
          <w:bCs/>
        </w:rPr>
        <w:t xml:space="preserve">in isolation. For example, consider </w:t>
      </w:r>
      <w:r w:rsidR="0051357A">
        <w:rPr>
          <w:bCs/>
        </w:rPr>
        <w:t xml:space="preserve">the word “hungry”. This response preceded by “am” likely influences listener/reader behavior differently than if preceded by “not”. </w:t>
      </w:r>
      <w:r w:rsidR="007D4215">
        <w:rPr>
          <w:bCs/>
        </w:rPr>
        <w:t xml:space="preserve">By analyzing two-word response chains (i.e., bigrams), we were able to capture </w:t>
      </w:r>
      <w:r w:rsidR="00752CE2">
        <w:rPr>
          <w:bCs/>
        </w:rPr>
        <w:t xml:space="preserve">some of </w:t>
      </w:r>
      <w:r w:rsidR="007D4215">
        <w:rPr>
          <w:bCs/>
        </w:rPr>
        <w:t xml:space="preserve">the surrounding context for the emission of any one word in any one publication. </w:t>
      </w:r>
    </w:p>
    <w:p w14:paraId="1A23DF3A" w14:textId="6A9CBA0D" w:rsidR="00E03451" w:rsidRDefault="007D4215" w:rsidP="00BF7FF6">
      <w:pPr>
        <w:snapToGrid w:val="0"/>
        <w:spacing w:line="480" w:lineRule="auto"/>
        <w:ind w:firstLine="720"/>
        <w:rPr>
          <w:bCs/>
        </w:rPr>
      </w:pPr>
      <w:r>
        <w:rPr>
          <w:bCs/>
        </w:rPr>
        <w:lastRenderedPageBreak/>
        <w:t xml:space="preserve">Figure 3 highlighted how focusing on two-word response chains for </w:t>
      </w:r>
      <w:r w:rsidR="00E03451">
        <w:rPr>
          <w:bCs/>
        </w:rPr>
        <w:t>describing</w:t>
      </w:r>
      <w:r>
        <w:rPr>
          <w:bCs/>
        </w:rPr>
        <w:t xml:space="preserve"> the permanent products from writing carried</w:t>
      </w:r>
      <w:r w:rsidR="00DF74D7">
        <w:rPr>
          <w:bCs/>
        </w:rPr>
        <w:t xml:space="preserve"> some</w:t>
      </w:r>
      <w:r>
        <w:rPr>
          <w:bCs/>
        </w:rPr>
        <w:t xml:space="preserve"> face validity </w:t>
      </w:r>
      <w:r w:rsidR="00E03451">
        <w:rPr>
          <w:bCs/>
        </w:rPr>
        <w:t>when analyzing all behavior analytic publications</w:t>
      </w:r>
      <w:r w:rsidR="00DF74D7">
        <w:rPr>
          <w:bCs/>
        </w:rPr>
        <w:t>. B</w:t>
      </w:r>
      <w:r>
        <w:rPr>
          <w:bCs/>
        </w:rPr>
        <w:t>igrams related to antecedents, behaviors, and consequences all appeared in the 15 most frequent response chain emissions</w:t>
      </w:r>
      <w:r w:rsidR="00DF74D7">
        <w:rPr>
          <w:bCs/>
        </w:rPr>
        <w:t>—</w:t>
      </w:r>
      <w:r w:rsidR="00CF33EB">
        <w:rPr>
          <w:bCs/>
        </w:rPr>
        <w:t>as well as</w:t>
      </w:r>
      <w:r w:rsidR="00DF74D7">
        <w:rPr>
          <w:bCs/>
        </w:rPr>
        <w:t xml:space="preserve"> the bigram “functional analysis”</w:t>
      </w:r>
      <w:r>
        <w:rPr>
          <w:bCs/>
        </w:rPr>
        <w:t xml:space="preserve">. </w:t>
      </w:r>
      <w:r w:rsidR="00CF33EB">
        <w:rPr>
          <w:bCs/>
        </w:rPr>
        <w:t>Functional analysis via a</w:t>
      </w:r>
      <w:r>
        <w:rPr>
          <w:bCs/>
        </w:rPr>
        <w:t>ntecedent-behavior-consequence relations are what operant analyses are all about</w:t>
      </w:r>
      <w:r w:rsidR="00CF33EB">
        <w:rPr>
          <w:bCs/>
        </w:rPr>
        <w:t xml:space="preserve">. Thus, the results we obtained suggest that the approach of analyzing two-word response chains </w:t>
      </w:r>
      <w:r>
        <w:rPr>
          <w:bCs/>
        </w:rPr>
        <w:t xml:space="preserve">might be </w:t>
      </w:r>
      <w:r w:rsidR="00CF33EB">
        <w:rPr>
          <w:bCs/>
        </w:rPr>
        <w:t>useful</w:t>
      </w:r>
      <w:r>
        <w:rPr>
          <w:bCs/>
        </w:rPr>
        <w:t xml:space="preserve"> for </w:t>
      </w:r>
      <w:r w:rsidR="00CF33EB">
        <w:rPr>
          <w:bCs/>
        </w:rPr>
        <w:t xml:space="preserve">finding orderly relations in published verbal behavior that allow us to accurately </w:t>
      </w:r>
      <w:r w:rsidR="00DF74D7">
        <w:rPr>
          <w:bCs/>
        </w:rPr>
        <w:t>describ</w:t>
      </w:r>
      <w:r w:rsidR="00CF33EB">
        <w:rPr>
          <w:bCs/>
        </w:rPr>
        <w:t>e</w:t>
      </w:r>
      <w:r w:rsidR="00DF74D7">
        <w:rPr>
          <w:bCs/>
        </w:rPr>
        <w:t xml:space="preserve"> set</w:t>
      </w:r>
      <w:r w:rsidR="001D07D3">
        <w:rPr>
          <w:bCs/>
        </w:rPr>
        <w:t>s</w:t>
      </w:r>
      <w:r w:rsidR="00DF74D7">
        <w:rPr>
          <w:bCs/>
        </w:rPr>
        <w:t xml:space="preserve"> of published </w:t>
      </w:r>
      <w:r w:rsidR="001D07D3">
        <w:rPr>
          <w:bCs/>
        </w:rPr>
        <w:t>verbal stimuli</w:t>
      </w:r>
      <w:r>
        <w:rPr>
          <w:bCs/>
        </w:rPr>
        <w:t xml:space="preserve">. </w:t>
      </w:r>
    </w:p>
    <w:p w14:paraId="05212E48" w14:textId="50582C7C" w:rsidR="00E03451" w:rsidRPr="002F5C6A" w:rsidRDefault="00E03451" w:rsidP="00BF7FF6">
      <w:pPr>
        <w:snapToGrid w:val="0"/>
        <w:spacing w:line="480" w:lineRule="auto"/>
        <w:ind w:firstLine="720"/>
        <w:rPr>
          <w:bCs/>
        </w:rPr>
      </w:pPr>
      <w:r>
        <w:rPr>
          <w:bCs/>
        </w:rPr>
        <w:t xml:space="preserve">Figure 4 highlighted how focusing on two-word response chains for describing the permanent products from writing carried some face validity when analyzing individual journals. For example, “behavior analyst” and “behavior analysis” were the top two most common bigrams in the journal </w:t>
      </w:r>
      <w:r>
        <w:rPr>
          <w:bCs/>
          <w:i/>
          <w:iCs/>
        </w:rPr>
        <w:t>Behavior Analysis in Practice</w:t>
      </w:r>
      <w:r>
        <w:rPr>
          <w:bCs/>
        </w:rPr>
        <w:t xml:space="preserve">, </w:t>
      </w:r>
      <w:r w:rsidR="002F5C6A">
        <w:rPr>
          <w:bCs/>
        </w:rPr>
        <w:t xml:space="preserve">“verbal behavior” was the top bigram for the journal </w:t>
      </w:r>
      <w:r w:rsidR="002F5C6A">
        <w:rPr>
          <w:bCs/>
          <w:i/>
          <w:iCs/>
        </w:rPr>
        <w:t>The Analysis of Verbal Behavior</w:t>
      </w:r>
      <w:r w:rsidR="002F5C6A">
        <w:rPr>
          <w:bCs/>
        </w:rPr>
        <w:t xml:space="preserve">, “problem behavior” and “functional analysis” were the top bigrams in </w:t>
      </w:r>
      <w:r w:rsidR="002F5C6A">
        <w:rPr>
          <w:bCs/>
          <w:i/>
          <w:iCs/>
        </w:rPr>
        <w:t>JABA</w:t>
      </w:r>
      <w:r w:rsidR="002F5C6A">
        <w:rPr>
          <w:bCs/>
        </w:rPr>
        <w:t xml:space="preserve">, and “response rate” was the top bigram in </w:t>
      </w:r>
      <w:r w:rsidR="002F5C6A" w:rsidRPr="002F5C6A">
        <w:rPr>
          <w:bCs/>
          <w:i/>
          <w:iCs/>
        </w:rPr>
        <w:t>JEAB</w:t>
      </w:r>
      <w:r w:rsidR="002F5C6A">
        <w:rPr>
          <w:bCs/>
        </w:rPr>
        <w:t xml:space="preserve">. Each set of top </w:t>
      </w:r>
      <w:proofErr w:type="gramStart"/>
      <w:r w:rsidR="002F5C6A">
        <w:rPr>
          <w:bCs/>
        </w:rPr>
        <w:t>bigram</w:t>
      </w:r>
      <w:proofErr w:type="gramEnd"/>
      <w:r w:rsidR="002F5C6A">
        <w:rPr>
          <w:bCs/>
        </w:rPr>
        <w:t xml:space="preserve">(s) for each journal—at least to these authors—seems to capture the primary function of the content that journal publishes. </w:t>
      </w:r>
      <w:r w:rsidR="001D07D3">
        <w:rPr>
          <w:bCs/>
        </w:rPr>
        <w:t xml:space="preserve">Thus, </w:t>
      </w:r>
      <w:proofErr w:type="gramStart"/>
      <w:r w:rsidR="001D07D3">
        <w:rPr>
          <w:bCs/>
        </w:rPr>
        <w:t>similar to</w:t>
      </w:r>
      <w:proofErr w:type="gramEnd"/>
      <w:r w:rsidR="001D07D3">
        <w:rPr>
          <w:bCs/>
        </w:rPr>
        <w:t xml:space="preserve"> the overall dataset, the results of the two-word behavior chain analysis suggest this method accurately captures important differences between sets of published verbal stimuli. </w:t>
      </w:r>
    </w:p>
    <w:p w14:paraId="5394BBF4" w14:textId="424F24DB" w:rsidR="000B2845" w:rsidRDefault="000B2845" w:rsidP="00AC3079">
      <w:pPr>
        <w:snapToGrid w:val="0"/>
        <w:spacing w:line="480" w:lineRule="auto"/>
        <w:ind w:firstLine="720"/>
        <w:rPr>
          <w:bCs/>
        </w:rPr>
      </w:pPr>
      <w:r>
        <w:rPr>
          <w:bCs/>
        </w:rPr>
        <w:t>Despite such face validity</w:t>
      </w:r>
      <w:r w:rsidR="007D4215">
        <w:rPr>
          <w:bCs/>
        </w:rPr>
        <w:t xml:space="preserve">, </w:t>
      </w:r>
      <w:r w:rsidR="002F5C6A">
        <w:rPr>
          <w:bCs/>
        </w:rPr>
        <w:t xml:space="preserve">it is unclear that functionally describing and analyzing written behavior is best </w:t>
      </w:r>
      <w:r w:rsidR="00A15C0D">
        <w:rPr>
          <w:bCs/>
        </w:rPr>
        <w:t>accomplished</w:t>
      </w:r>
      <w:r w:rsidR="002F5C6A">
        <w:rPr>
          <w:bCs/>
        </w:rPr>
        <w:t xml:space="preserve"> by using a single length of chained written responses. I</w:t>
      </w:r>
      <w:r w:rsidR="007D4215">
        <w:rPr>
          <w:bCs/>
        </w:rPr>
        <w:t xml:space="preserve">f we assume writing is controlled by contingencies </w:t>
      </w:r>
      <w:r w:rsidR="00A15C0D">
        <w:rPr>
          <w:bCs/>
        </w:rPr>
        <w:t xml:space="preserve">in a </w:t>
      </w:r>
      <w:r w:rsidR="007D4215">
        <w:rPr>
          <w:bCs/>
        </w:rPr>
        <w:t xml:space="preserve">similar </w:t>
      </w:r>
      <w:r w:rsidR="00A15C0D">
        <w:rPr>
          <w:bCs/>
        </w:rPr>
        <w:t xml:space="preserve">manner as </w:t>
      </w:r>
      <w:r w:rsidR="007D4215">
        <w:rPr>
          <w:bCs/>
        </w:rPr>
        <w:t xml:space="preserve">all other </w:t>
      </w:r>
      <w:r>
        <w:rPr>
          <w:bCs/>
        </w:rPr>
        <w:t xml:space="preserve">types </w:t>
      </w:r>
      <w:r w:rsidR="00A15C0D">
        <w:rPr>
          <w:bCs/>
        </w:rPr>
        <w:t xml:space="preserve">of </w:t>
      </w:r>
      <w:r w:rsidR="007D4215">
        <w:rPr>
          <w:bCs/>
        </w:rPr>
        <w:t xml:space="preserve">verbal behavior, </w:t>
      </w:r>
      <w:r>
        <w:rPr>
          <w:bCs/>
        </w:rPr>
        <w:t xml:space="preserve">then </w:t>
      </w:r>
      <w:r w:rsidR="007D4215">
        <w:rPr>
          <w:bCs/>
        </w:rPr>
        <w:t xml:space="preserve">we </w:t>
      </w:r>
      <w:r w:rsidR="002F5C6A">
        <w:rPr>
          <w:bCs/>
        </w:rPr>
        <w:t xml:space="preserve">would </w:t>
      </w:r>
      <w:r w:rsidR="007D4215">
        <w:rPr>
          <w:bCs/>
        </w:rPr>
        <w:t xml:space="preserve">expect the functional unit for a written response chain to involve a single word in some cases, two-word written response chains in some cases, and perhaps other </w:t>
      </w:r>
      <w:r w:rsidR="007D4215">
        <w:rPr>
          <w:bCs/>
        </w:rPr>
        <w:lastRenderedPageBreak/>
        <w:t xml:space="preserve">varied lengths of written response chains in other cases. </w:t>
      </w:r>
      <w:r w:rsidR="00A15C0D">
        <w:rPr>
          <w:bCs/>
        </w:rPr>
        <w:t xml:space="preserve">Two-word written response chains seemed to perform well for the purpose of our experimental question. </w:t>
      </w:r>
      <w:proofErr w:type="gramStart"/>
      <w:r w:rsidR="00A15C0D">
        <w:rPr>
          <w:bCs/>
        </w:rPr>
        <w:t>But,</w:t>
      </w:r>
      <w:proofErr w:type="gramEnd"/>
      <w:r w:rsidR="00A15C0D">
        <w:rPr>
          <w:bCs/>
        </w:rPr>
        <w:t xml:space="preserve"> it may not be the best approach for different research questions</w:t>
      </w:r>
      <w:r w:rsidR="00F45F94">
        <w:rPr>
          <w:bCs/>
        </w:rPr>
        <w:t xml:space="preserve"> and other approaches to topic modeling exist (e.g., </w:t>
      </w:r>
      <w:proofErr w:type="spellStart"/>
      <w:r w:rsidR="001C0C62">
        <w:rPr>
          <w:bCs/>
        </w:rPr>
        <w:t>Kherwa</w:t>
      </w:r>
      <w:proofErr w:type="spellEnd"/>
      <w:r w:rsidR="001C0C62">
        <w:rPr>
          <w:bCs/>
        </w:rPr>
        <w:t xml:space="preserve"> &amp; Bansal, </w:t>
      </w:r>
      <w:r w:rsidR="001D44E8">
        <w:rPr>
          <w:bCs/>
        </w:rPr>
        <w:t>2020</w:t>
      </w:r>
      <w:r w:rsidR="001C0C62">
        <w:rPr>
          <w:bCs/>
        </w:rPr>
        <w:t xml:space="preserve">; </w:t>
      </w:r>
      <w:proofErr w:type="spellStart"/>
      <w:r w:rsidR="001C0C62">
        <w:rPr>
          <w:bCs/>
        </w:rPr>
        <w:t>Mulunda</w:t>
      </w:r>
      <w:proofErr w:type="spellEnd"/>
      <w:r w:rsidR="001C0C62">
        <w:rPr>
          <w:bCs/>
        </w:rPr>
        <w:t xml:space="preserve"> et al., 2018</w:t>
      </w:r>
      <w:r w:rsidR="00F45F94">
        <w:rPr>
          <w:bCs/>
        </w:rPr>
        <w:t>)</w:t>
      </w:r>
      <w:r w:rsidR="00A15C0D">
        <w:rPr>
          <w:bCs/>
        </w:rPr>
        <w:t xml:space="preserve">. Manually analyzing all varied combinations </w:t>
      </w:r>
      <w:r w:rsidR="00251FD8">
        <w:rPr>
          <w:bCs/>
        </w:rPr>
        <w:t xml:space="preserve">of verbal behavior chains </w:t>
      </w:r>
      <w:r w:rsidR="00A15C0D">
        <w:rPr>
          <w:bCs/>
        </w:rPr>
        <w:t xml:space="preserve">to identify where patterns emerge would be a cumbersome task. Leveraging NLP techniques make </w:t>
      </w:r>
      <w:r w:rsidR="001D44E8">
        <w:rPr>
          <w:bCs/>
        </w:rPr>
        <w:t xml:space="preserve">such exploratory </w:t>
      </w:r>
      <w:r w:rsidR="00A15C0D">
        <w:rPr>
          <w:bCs/>
        </w:rPr>
        <w:t>research questions more tractable than previously.</w:t>
      </w:r>
    </w:p>
    <w:p w14:paraId="3A92524A" w14:textId="5391858A" w:rsidR="00AC3079" w:rsidRDefault="009C15D1" w:rsidP="00AC3079">
      <w:pPr>
        <w:snapToGrid w:val="0"/>
        <w:spacing w:line="480" w:lineRule="auto"/>
        <w:ind w:firstLine="720"/>
        <w:rPr>
          <w:bCs/>
        </w:rPr>
      </w:pPr>
      <w:r>
        <w:rPr>
          <w:bCs/>
        </w:rPr>
        <w:t xml:space="preserve">Figures 5 and 6 show another method by which researchers can use NLP to compare data sets comprised of written responses. Scatterplots of the most frequently used words and phrases allow you to identify whether the two data sets contain similar emissions of written behavior (observed as running along the diagonal from lower-left to upper-right quadrant), the datasets contain dissimilar emissions of written behavior (observed as running along the diagonal from upper-left to lower-right quadrant), or somewhere between these extremes (observed as one big cloud of data with no clear trends or patterns). </w:t>
      </w:r>
    </w:p>
    <w:p w14:paraId="10BCDE98" w14:textId="39B46D65" w:rsidR="009C15D1" w:rsidRDefault="009C15D1" w:rsidP="00AC3079">
      <w:pPr>
        <w:snapToGrid w:val="0"/>
        <w:spacing w:line="480" w:lineRule="auto"/>
        <w:ind w:firstLine="720"/>
        <w:rPr>
          <w:bCs/>
        </w:rPr>
      </w:pPr>
      <w:r>
        <w:rPr>
          <w:bCs/>
        </w:rPr>
        <w:t xml:space="preserve">We used scatterplots of the 500 most frequently used words or phrases to compare similarities between the control journal </w:t>
      </w:r>
      <w:r w:rsidR="00267C8B">
        <w:rPr>
          <w:bCs/>
        </w:rPr>
        <w:t>(</w:t>
      </w:r>
      <w:r w:rsidR="00267C8B">
        <w:rPr>
          <w:bCs/>
          <w:i/>
          <w:iCs/>
        </w:rPr>
        <w:t>Health Service Research</w:t>
      </w:r>
      <w:r w:rsidR="00267C8B">
        <w:rPr>
          <w:bCs/>
        </w:rPr>
        <w:t>)</w:t>
      </w:r>
      <w:r w:rsidR="00267C8B">
        <w:rPr>
          <w:bCs/>
          <w:i/>
          <w:iCs/>
        </w:rPr>
        <w:t xml:space="preserve"> </w:t>
      </w:r>
      <w:r w:rsidR="00267C8B">
        <w:rPr>
          <w:bCs/>
        </w:rPr>
        <w:t xml:space="preserve">and all behavior analytic writing. As expected, the data fell along the diagonal suggesting the authors publishing in </w:t>
      </w:r>
      <w:r w:rsidR="00267C8B">
        <w:rPr>
          <w:bCs/>
          <w:i/>
          <w:iCs/>
        </w:rPr>
        <w:t>Health Service Research</w:t>
      </w:r>
      <w:r w:rsidR="00267C8B">
        <w:rPr>
          <w:bCs/>
        </w:rPr>
        <w:t xml:space="preserve"> are emitting written textual responses that are different than those emitted by authors publishing in behavior analytic writing. “</w:t>
      </w:r>
      <w:r w:rsidR="00251FD8">
        <w:rPr>
          <w:bCs/>
        </w:rPr>
        <w:t>Of course,</w:t>
      </w:r>
      <w:r w:rsidR="00267C8B">
        <w:rPr>
          <w:bCs/>
        </w:rPr>
        <w:t xml:space="preserve"> you found this”, one might respond</w:t>
      </w:r>
      <w:r w:rsidR="00251FD8">
        <w:rPr>
          <w:bCs/>
        </w:rPr>
        <w:t>,</w:t>
      </w:r>
      <w:r w:rsidR="00267C8B">
        <w:rPr>
          <w:bCs/>
        </w:rPr>
        <w:t xml:space="preserve"> “The journals have different scope.” However, plotting the data in this way allows us to see more directly the extent of overlap between the different sets of published text, and the linear relation where each unit increase in word or phrase frequency in behavior analytic journals corresponded to a unit decrease in the frequency that same word or phrase was used in </w:t>
      </w:r>
      <w:r w:rsidR="00267C8B">
        <w:rPr>
          <w:bCs/>
          <w:i/>
          <w:iCs/>
        </w:rPr>
        <w:t xml:space="preserve">Health Service </w:t>
      </w:r>
      <w:r w:rsidR="00267C8B">
        <w:rPr>
          <w:bCs/>
          <w:i/>
          <w:iCs/>
        </w:rPr>
        <w:lastRenderedPageBreak/>
        <w:t>Research</w:t>
      </w:r>
      <w:r w:rsidR="00267C8B">
        <w:rPr>
          <w:bCs/>
        </w:rPr>
        <w:t>. Stated differently, the</w:t>
      </w:r>
      <w:r w:rsidR="0035238A">
        <w:rPr>
          <w:bCs/>
        </w:rPr>
        <w:t xml:space="preserve"> scatterplots of verbal behavior </w:t>
      </w:r>
      <w:r w:rsidR="00267C8B">
        <w:rPr>
          <w:bCs/>
        </w:rPr>
        <w:t xml:space="preserve">open </w:t>
      </w:r>
      <w:r w:rsidR="0035238A">
        <w:rPr>
          <w:bCs/>
        </w:rPr>
        <w:t>the</w:t>
      </w:r>
      <w:r w:rsidR="00267C8B">
        <w:rPr>
          <w:bCs/>
        </w:rPr>
        <w:t xml:space="preserve"> door for more sophisticated and precise methods of </w:t>
      </w:r>
      <w:r w:rsidR="0035238A">
        <w:rPr>
          <w:bCs/>
        </w:rPr>
        <w:t xml:space="preserve">quantifying the degree of overlap </w:t>
      </w:r>
      <w:r w:rsidR="00267C8B">
        <w:rPr>
          <w:bCs/>
        </w:rPr>
        <w:t xml:space="preserve">rather than simply stating the journals are likely different. </w:t>
      </w:r>
    </w:p>
    <w:p w14:paraId="408AB3AE" w14:textId="5F62A75D" w:rsidR="00F461D3" w:rsidRDefault="00267C8B" w:rsidP="00CF1D79">
      <w:pPr>
        <w:snapToGrid w:val="0"/>
        <w:spacing w:line="480" w:lineRule="auto"/>
        <w:ind w:firstLine="720"/>
        <w:rPr>
          <w:bCs/>
        </w:rPr>
      </w:pPr>
      <w:r>
        <w:rPr>
          <w:bCs/>
        </w:rPr>
        <w:t xml:space="preserve">Perhaps most surprising was a similar pattern of clear differences when </w:t>
      </w:r>
      <w:r>
        <w:rPr>
          <w:bCs/>
          <w:i/>
          <w:iCs/>
        </w:rPr>
        <w:t>JABA</w:t>
      </w:r>
      <w:r>
        <w:rPr>
          <w:bCs/>
        </w:rPr>
        <w:t xml:space="preserve"> and </w:t>
      </w:r>
      <w:r>
        <w:rPr>
          <w:bCs/>
          <w:i/>
          <w:iCs/>
        </w:rPr>
        <w:t>JEAB</w:t>
      </w:r>
      <w:r>
        <w:rPr>
          <w:bCs/>
        </w:rPr>
        <w:t xml:space="preserve"> were plotted against each other (Figure 6). All data from the top 500 most frequently used words and phrases fell in the upper-left and lower-right quadrants of the scatterplot. This, again, suggests that the words being used frequently in </w:t>
      </w:r>
      <w:r w:rsidRPr="00267C8B">
        <w:rPr>
          <w:bCs/>
          <w:i/>
          <w:iCs/>
        </w:rPr>
        <w:t>JABA</w:t>
      </w:r>
      <w:r>
        <w:rPr>
          <w:bCs/>
        </w:rPr>
        <w:t xml:space="preserve"> are being used infrequently in </w:t>
      </w:r>
      <w:r w:rsidRPr="00267C8B">
        <w:rPr>
          <w:bCs/>
          <w:i/>
          <w:iCs/>
        </w:rPr>
        <w:t>JEAB</w:t>
      </w:r>
      <w:r>
        <w:rPr>
          <w:bCs/>
        </w:rPr>
        <w:t xml:space="preserve"> and the words being used frequently in </w:t>
      </w:r>
      <w:r>
        <w:rPr>
          <w:bCs/>
          <w:i/>
          <w:iCs/>
        </w:rPr>
        <w:t>JEAB</w:t>
      </w:r>
      <w:r>
        <w:rPr>
          <w:bCs/>
        </w:rPr>
        <w:t xml:space="preserve"> are being used infrequently in </w:t>
      </w:r>
      <w:r>
        <w:rPr>
          <w:bCs/>
          <w:i/>
          <w:iCs/>
        </w:rPr>
        <w:t>JABA</w:t>
      </w:r>
      <w:r>
        <w:rPr>
          <w:bCs/>
        </w:rPr>
        <w:t xml:space="preserve">. Authors have historically lamented the growing differences between applied and basic communities in behavior analysis (Baer, 1981; Hayes et al., 1980; Johnston, 1996; Michael, 1980). </w:t>
      </w:r>
      <w:r w:rsidR="00253562">
        <w:rPr>
          <w:bCs/>
        </w:rPr>
        <w:t xml:space="preserve">The data presented in Figure 6 provide a visual methodology to support those claims relative to the </w:t>
      </w:r>
      <w:r w:rsidR="00253562" w:rsidRPr="00253562">
        <w:rPr>
          <w:bCs/>
          <w:i/>
          <w:iCs/>
        </w:rPr>
        <w:t>JABA</w:t>
      </w:r>
      <w:r w:rsidR="00253562">
        <w:rPr>
          <w:bCs/>
        </w:rPr>
        <w:t xml:space="preserve"> and </w:t>
      </w:r>
      <w:r w:rsidR="00253562">
        <w:rPr>
          <w:bCs/>
          <w:i/>
          <w:iCs/>
        </w:rPr>
        <w:t>JEAB</w:t>
      </w:r>
      <w:r w:rsidR="00253562">
        <w:rPr>
          <w:bCs/>
        </w:rPr>
        <w:t xml:space="preserve"> verbal communities. </w:t>
      </w:r>
      <w:r w:rsidR="0049369E">
        <w:rPr>
          <w:bCs/>
        </w:rPr>
        <w:t xml:space="preserve">It is unclear whether this is the best approach to observing, measuring, and analyzing the trends and differences in different behavior analytic verbal communities over time. However, the NLP techniques used in the present </w:t>
      </w:r>
      <w:r w:rsidR="0035238A">
        <w:rPr>
          <w:bCs/>
        </w:rPr>
        <w:t>analysis</w:t>
      </w:r>
      <w:r w:rsidR="0049369E">
        <w:rPr>
          <w:bCs/>
        </w:rPr>
        <w:t xml:space="preserve"> provide researchers with a more robust approach for observing and measuring these trends than historically were available. </w:t>
      </w:r>
    </w:p>
    <w:p w14:paraId="3F126800" w14:textId="662BA08F" w:rsidR="00CF1D79" w:rsidRDefault="00AC3079" w:rsidP="00AE7F66">
      <w:pPr>
        <w:snapToGrid w:val="0"/>
        <w:spacing w:line="480" w:lineRule="auto"/>
        <w:ind w:firstLine="720"/>
      </w:pPr>
      <w:r>
        <w:rPr>
          <w:bCs/>
        </w:rPr>
        <w:t xml:space="preserve">There were several limitations to the present analysis. </w:t>
      </w:r>
      <w:r w:rsidR="00113524" w:rsidRPr="00A210AC">
        <w:t xml:space="preserve">One limitation of the present study is </w:t>
      </w:r>
      <w:r w:rsidR="00CF1D79">
        <w:t xml:space="preserve">that </w:t>
      </w:r>
      <w:r w:rsidR="00113524" w:rsidRPr="00A210AC">
        <w:t>our data</w:t>
      </w:r>
      <w:r w:rsidR="008C291F" w:rsidRPr="00A210AC">
        <w:t xml:space="preserve"> set consisted of</w:t>
      </w:r>
      <w:r w:rsidR="002D1392" w:rsidRPr="00A210AC">
        <w:t xml:space="preserve"> all articles published </w:t>
      </w:r>
      <w:r w:rsidR="00CF1D79">
        <w:t xml:space="preserve">from only five </w:t>
      </w:r>
      <w:r w:rsidR="002A0B4A" w:rsidRPr="00A210AC">
        <w:t>behavior analytic journals</w:t>
      </w:r>
      <w:r w:rsidR="002D1392" w:rsidRPr="00A210AC">
        <w:t xml:space="preserve">. </w:t>
      </w:r>
      <w:r w:rsidR="00CF1D79">
        <w:t xml:space="preserve">We chose these publications mainly out of personal contact with these </w:t>
      </w:r>
      <w:r w:rsidR="00796CC1">
        <w:t xml:space="preserve">journals being </w:t>
      </w:r>
      <w:r w:rsidR="00CF1D79">
        <w:t xml:space="preserve">the primary journals </w:t>
      </w:r>
      <w:r w:rsidR="00796CC1">
        <w:t xml:space="preserve">that </w:t>
      </w:r>
      <w:r w:rsidR="00CF1D79">
        <w:t xml:space="preserve">publish research squarely under the label “behavior analytic”. It is possible that the results of the present study would differ if we included other journals that publish behavior analytic content alongside research from related fields (e.g., </w:t>
      </w:r>
      <w:proofErr w:type="spellStart"/>
      <w:r w:rsidR="00CF1D79">
        <w:rPr>
          <w:i/>
          <w:iCs/>
        </w:rPr>
        <w:t>Behavioural</w:t>
      </w:r>
      <w:proofErr w:type="spellEnd"/>
      <w:r w:rsidR="00CF1D79">
        <w:rPr>
          <w:i/>
          <w:iCs/>
        </w:rPr>
        <w:t xml:space="preserve"> Processes</w:t>
      </w:r>
      <w:r w:rsidR="00CF1D79">
        <w:t xml:space="preserve">, </w:t>
      </w:r>
      <w:r w:rsidR="00CF1D79">
        <w:rPr>
          <w:i/>
          <w:iCs/>
        </w:rPr>
        <w:lastRenderedPageBreak/>
        <w:t>Psychological Record</w:t>
      </w:r>
      <w:r w:rsidR="00CF1D79">
        <w:t xml:space="preserve">, </w:t>
      </w:r>
      <w:r w:rsidR="00CF1D79">
        <w:rPr>
          <w:i/>
          <w:iCs/>
        </w:rPr>
        <w:t>Behavior Modification</w:t>
      </w:r>
      <w:r w:rsidR="00CF1D79">
        <w:t xml:space="preserve">). Nevertheless, the tools used in this study allow future researchers to easily incorporate those journals and run those analyses if they so choose. </w:t>
      </w:r>
    </w:p>
    <w:p w14:paraId="0B48F0AE" w14:textId="7DFE1EC9" w:rsidR="00CF3023" w:rsidRDefault="00CF1D79" w:rsidP="00CF3023">
      <w:pPr>
        <w:snapToGrid w:val="0"/>
        <w:spacing w:line="480" w:lineRule="auto"/>
        <w:ind w:firstLine="720"/>
      </w:pPr>
      <w:r>
        <w:t xml:space="preserve">A second limitation to the present analysis is that we included all articles from the journals regardless of their type. For example, we </w:t>
      </w:r>
      <w:r w:rsidR="002D1392" w:rsidRPr="00A210AC">
        <w:t xml:space="preserve">included articles like </w:t>
      </w:r>
      <w:r>
        <w:t>“</w:t>
      </w:r>
      <w:r w:rsidR="002D1392" w:rsidRPr="00A210AC">
        <w:t>technical notes</w:t>
      </w:r>
      <w:r>
        <w:t>”</w:t>
      </w:r>
      <w:r w:rsidR="002D1392" w:rsidRPr="00A210AC">
        <w:t xml:space="preserve"> (</w:t>
      </w:r>
      <w:r>
        <w:t xml:space="preserve">e.g., </w:t>
      </w:r>
      <w:proofErr w:type="spellStart"/>
      <w:r w:rsidR="0043616F">
        <w:t>Sprott</w:t>
      </w:r>
      <w:proofErr w:type="spellEnd"/>
      <w:r w:rsidR="0043616F">
        <w:t xml:space="preserve"> et al., 1970</w:t>
      </w:r>
      <w:r w:rsidR="002D1392" w:rsidRPr="00A210AC">
        <w:t xml:space="preserve">), </w:t>
      </w:r>
      <w:r>
        <w:t>“</w:t>
      </w:r>
      <w:r w:rsidR="002D1392" w:rsidRPr="00A210AC">
        <w:t>on terms</w:t>
      </w:r>
      <w:r>
        <w:t>”</w:t>
      </w:r>
      <w:r w:rsidR="002D1392" w:rsidRPr="00A210AC">
        <w:t xml:space="preserve"> (</w:t>
      </w:r>
      <w:r>
        <w:t xml:space="preserve">e.g., </w:t>
      </w:r>
      <w:proofErr w:type="spellStart"/>
      <w:r w:rsidR="00B46103">
        <w:t>Merbitz</w:t>
      </w:r>
      <w:proofErr w:type="spellEnd"/>
      <w:r w:rsidR="00B46103">
        <w:t xml:space="preserve"> et al., 2016</w:t>
      </w:r>
      <w:r w:rsidR="002D1392" w:rsidRPr="00A210AC">
        <w:t xml:space="preserve">), </w:t>
      </w:r>
      <w:r>
        <w:t>“</w:t>
      </w:r>
      <w:r w:rsidR="002D1392" w:rsidRPr="00A210AC">
        <w:t>memoirs</w:t>
      </w:r>
      <w:r>
        <w:t>”</w:t>
      </w:r>
      <w:r w:rsidR="002D1392" w:rsidRPr="00A210AC">
        <w:t xml:space="preserve"> (</w:t>
      </w:r>
      <w:r>
        <w:t xml:space="preserve">e.g., </w:t>
      </w:r>
      <w:proofErr w:type="spellStart"/>
      <w:r w:rsidR="004500D3">
        <w:t>Lattal</w:t>
      </w:r>
      <w:proofErr w:type="spellEnd"/>
      <w:r w:rsidR="004500D3">
        <w:t>, 1983</w:t>
      </w:r>
      <w:r w:rsidR="002D1392" w:rsidRPr="00A210AC">
        <w:t xml:space="preserve">), </w:t>
      </w:r>
      <w:r>
        <w:t>“</w:t>
      </w:r>
      <w:proofErr w:type="spellStart"/>
      <w:r w:rsidR="00803FE3">
        <w:t>erratums</w:t>
      </w:r>
      <w:proofErr w:type="spellEnd"/>
      <w:r>
        <w:t>”</w:t>
      </w:r>
      <w:r w:rsidR="007D4F2D" w:rsidRPr="00A210AC">
        <w:t>,</w:t>
      </w:r>
      <w:r w:rsidR="002D1392" w:rsidRPr="00A210AC">
        <w:t xml:space="preserve"> and special edition articles</w:t>
      </w:r>
      <w:r w:rsidR="002A0B4A" w:rsidRPr="00A210AC">
        <w:t xml:space="preserve"> (</w:t>
      </w:r>
      <w:r>
        <w:t xml:space="preserve">e.g., </w:t>
      </w:r>
      <w:r w:rsidR="00911B33">
        <w:t>Horne &amp; Lowe, 1996</w:t>
      </w:r>
      <w:r w:rsidR="002A0B4A" w:rsidRPr="00A210AC">
        <w:t>)</w:t>
      </w:r>
      <w:r w:rsidR="002D1392" w:rsidRPr="00A210AC">
        <w:t xml:space="preserve">. </w:t>
      </w:r>
      <w:r w:rsidR="00855B86">
        <w:t xml:space="preserve">We chose to include these articles because this is the first known approach at using NLP methods to </w:t>
      </w:r>
      <w:r w:rsidR="00CF3023">
        <w:t>analyze</w:t>
      </w:r>
      <w:r w:rsidR="00855B86">
        <w:t xml:space="preserve"> all publications and in the ways discussed above. </w:t>
      </w:r>
      <w:r w:rsidR="00796CC1">
        <w:t>Thus, we felt it better to be overly inclusive rather than exclusive. D</w:t>
      </w:r>
      <w:r w:rsidR="00855B86">
        <w:t>epending on the question future researchers</w:t>
      </w:r>
      <w:r w:rsidR="00796CC1">
        <w:t xml:space="preserve"> ask</w:t>
      </w:r>
      <w:r w:rsidR="00855B86">
        <w:t xml:space="preserve">, </w:t>
      </w:r>
      <w:r w:rsidR="00796CC1">
        <w:t xml:space="preserve">changing the </w:t>
      </w:r>
      <w:r w:rsidR="00855B86">
        <w:t>type</w:t>
      </w:r>
      <w:r w:rsidR="00796CC1">
        <w:t>s</w:t>
      </w:r>
      <w:r w:rsidR="00855B86">
        <w:t xml:space="preserve"> of articles included might be an important variable </w:t>
      </w:r>
      <w:r w:rsidR="00CF3023">
        <w:t>that</w:t>
      </w:r>
      <w:r w:rsidR="00796CC1">
        <w:t xml:space="preserve"> could impact the results that follow from the techniques used in the present study</w:t>
      </w:r>
      <w:r w:rsidR="00CF3023">
        <w:t xml:space="preserve">. </w:t>
      </w:r>
    </w:p>
    <w:p w14:paraId="3216B675" w14:textId="5F88BB98" w:rsidR="00AC3079" w:rsidRDefault="00AC3079" w:rsidP="00A210AC">
      <w:pPr>
        <w:snapToGrid w:val="0"/>
        <w:spacing w:line="480" w:lineRule="auto"/>
        <w:rPr>
          <w:b/>
          <w:bCs/>
        </w:rPr>
      </w:pPr>
      <w:r>
        <w:rPr>
          <w:b/>
          <w:bCs/>
        </w:rPr>
        <w:t>Conclusion</w:t>
      </w:r>
    </w:p>
    <w:p w14:paraId="1DE5376A" w14:textId="78FAB987" w:rsidR="00734A57" w:rsidRDefault="00734A57" w:rsidP="00734A57">
      <w:pPr>
        <w:snapToGrid w:val="0"/>
        <w:spacing w:line="480" w:lineRule="auto"/>
        <w:ind w:firstLine="720"/>
      </w:pPr>
      <w:r>
        <w:t>Natural language processing (</w:t>
      </w:r>
      <w:r w:rsidR="005C0821">
        <w:t>NLP</w:t>
      </w:r>
      <w:r>
        <w:t>)</w:t>
      </w:r>
      <w:r w:rsidR="005C0821">
        <w:t xml:space="preserve"> </w:t>
      </w:r>
      <w:r w:rsidR="002176C0">
        <w:t xml:space="preserve">is </w:t>
      </w:r>
      <w:r w:rsidR="00D9418D">
        <w:t>a</w:t>
      </w:r>
      <w:r w:rsidR="00F5026F">
        <w:t>n exciting and</w:t>
      </w:r>
      <w:r w:rsidR="00D9418D">
        <w:t xml:space="preserve"> unique</w:t>
      </w:r>
      <w:r w:rsidR="002176C0">
        <w:t xml:space="preserve"> </w:t>
      </w:r>
      <w:r w:rsidR="00F5026F">
        <w:t>technology</w:t>
      </w:r>
      <w:r>
        <w:t xml:space="preserve"> that has not yet been used in published behavior analytic research</w:t>
      </w:r>
      <w:r w:rsidR="00F5026F">
        <w:t xml:space="preserve">. NLP techniques allow researchers the ability to </w:t>
      </w:r>
      <w:r>
        <w:t xml:space="preserve">efficiently collect, </w:t>
      </w:r>
      <w:r w:rsidR="00F5026F">
        <w:t>process</w:t>
      </w:r>
      <w:r>
        <w:t xml:space="preserve">, and analyze written behavior </w:t>
      </w:r>
      <w:r w:rsidR="00F5026F">
        <w:t xml:space="preserve">at scales that were previously unapproachable. </w:t>
      </w:r>
      <w:r>
        <w:t xml:space="preserve">In this proof-of-concept study, we used NLP techniques to show how researchers can ask and answer questions about the published behavior analytic literature. We found the amount of written verbal behavior published per article has increased and become more variable over time. </w:t>
      </w:r>
      <w:r w:rsidR="0030002B">
        <w:t>Further, a</w:t>
      </w:r>
      <w:r>
        <w:t xml:space="preserve">nalyzing </w:t>
      </w:r>
      <w:r w:rsidR="0030002B">
        <w:t xml:space="preserve">the </w:t>
      </w:r>
      <w:r>
        <w:t>frequency two-word written response chain</w:t>
      </w:r>
      <w:r w:rsidR="0030002B">
        <w:t>s</w:t>
      </w:r>
      <w:r>
        <w:t xml:space="preserve"> (bigram</w:t>
      </w:r>
      <w:r w:rsidR="0030002B">
        <w:t>s</w:t>
      </w:r>
      <w:r>
        <w:t xml:space="preserve">) allowed us to accurately </w:t>
      </w:r>
      <w:r w:rsidR="0030002B">
        <w:t>capture</w:t>
      </w:r>
      <w:r>
        <w:t xml:space="preserve"> the functional approach that is the hallmark of behavior analytic publications as a field</w:t>
      </w:r>
      <w:r w:rsidR="0030002B">
        <w:t xml:space="preserve">. Analyzing bigrams also </w:t>
      </w:r>
      <w:r>
        <w:t>allowed us to accurately capture the differences between journals based on their published scope of content. Lastly, we demonstrated how scatterplots compar</w:t>
      </w:r>
      <w:r w:rsidR="0030002B">
        <w:t>ing</w:t>
      </w:r>
      <w:r>
        <w:t xml:space="preserve"> </w:t>
      </w:r>
      <w:r w:rsidR="0030002B">
        <w:t xml:space="preserve">text-based </w:t>
      </w:r>
      <w:r>
        <w:t xml:space="preserve">data sets confirmed the expected </w:t>
      </w:r>
      <w:r>
        <w:lastRenderedPageBreak/>
        <w:t xml:space="preserve">differences between the control journal and behavior analytic journals; </w:t>
      </w:r>
      <w:proofErr w:type="gramStart"/>
      <w:r w:rsidR="0030002B">
        <w:t>and also</w:t>
      </w:r>
      <w:proofErr w:type="gramEnd"/>
      <w:r w:rsidR="0030002B">
        <w:t xml:space="preserve"> gave</w:t>
      </w:r>
      <w:r>
        <w:t xml:space="preserve"> empirical support for </w:t>
      </w:r>
      <w:r w:rsidR="0030002B">
        <w:t xml:space="preserve">historically noted </w:t>
      </w:r>
      <w:r>
        <w:t>differences between applied and basic verbal communities</w:t>
      </w:r>
      <w:r w:rsidR="00985004">
        <w:t xml:space="preserve"> in behavior analysis</w:t>
      </w:r>
      <w:r>
        <w:t xml:space="preserve">. </w:t>
      </w:r>
    </w:p>
    <w:p w14:paraId="6D27DAE1" w14:textId="5A0A4818" w:rsidR="00430A9D" w:rsidRDefault="00734A57" w:rsidP="00734A57">
      <w:pPr>
        <w:snapToGrid w:val="0"/>
        <w:spacing w:line="480" w:lineRule="auto"/>
        <w:ind w:firstLine="720"/>
      </w:pPr>
      <w:r>
        <w:t xml:space="preserve">Developing robust analytic techniques to analyze published written behavior from an operant and respondent framework might </w:t>
      </w:r>
      <w:r w:rsidR="00BF5E20">
        <w:t xml:space="preserve">be </w:t>
      </w:r>
      <w:r>
        <w:t>advantag</w:t>
      </w:r>
      <w:r w:rsidR="00BF5E20">
        <w:t>eous</w:t>
      </w:r>
      <w:r>
        <w:t xml:space="preserve"> for behavior analytic researchers. First, textual stimuli can be disseminated globally with the click of a button to influence reader behavior worldwide. Understanding the variables that control and predict the emission of and response to textual stimuli </w:t>
      </w:r>
      <w:r w:rsidR="00F609F5">
        <w:t>may</w:t>
      </w:r>
      <w:r>
        <w:t xml:space="preserve"> carry significant global impact. Second, speech-to-text software allows researchers to easily transform vocal verbal behavior into text (Johnson et al., 2014). </w:t>
      </w:r>
      <w:r w:rsidR="00F609F5">
        <w:t>D</w:t>
      </w:r>
      <w:r>
        <w:t xml:space="preserve">eveloping techniques to analyze published textual stimuli may allow for easier data collection and analysis of more complex vocal verbal repertoires. </w:t>
      </w:r>
      <w:r w:rsidR="00F609F5">
        <w:t>B</w:t>
      </w:r>
      <w:r>
        <w:t>ehavior analysts who build their skills in this domain can likely ask novel and unique questions about verbal behavior</w:t>
      </w:r>
      <w:r w:rsidR="00BF5E20">
        <w:t xml:space="preserve"> than were previously possible</w:t>
      </w:r>
      <w:r>
        <w:t>.</w:t>
      </w:r>
      <w:r w:rsidR="00F609F5">
        <w:t xml:space="preserve"> </w:t>
      </w:r>
      <w:r>
        <w:t xml:space="preserve"> </w:t>
      </w:r>
    </w:p>
    <w:p w14:paraId="68F64079" w14:textId="77777777" w:rsidR="00F609F5" w:rsidRDefault="00F609F5">
      <w:pPr>
        <w:rPr>
          <w:b/>
          <w:bCs/>
        </w:rPr>
      </w:pPr>
      <w:r>
        <w:rPr>
          <w:b/>
          <w:bCs/>
        </w:rPr>
        <w:br w:type="page"/>
      </w:r>
    </w:p>
    <w:p w14:paraId="528D3096" w14:textId="7A6DFFAB" w:rsidR="008C291F" w:rsidRPr="00BF76EA" w:rsidRDefault="004D6DD6" w:rsidP="00A210AC">
      <w:pPr>
        <w:snapToGrid w:val="0"/>
        <w:spacing w:line="480" w:lineRule="auto"/>
        <w:rPr>
          <w:b/>
          <w:bCs/>
        </w:rPr>
      </w:pPr>
      <w:r w:rsidRPr="00BF76EA">
        <w:rPr>
          <w:b/>
          <w:bCs/>
        </w:rPr>
        <w:lastRenderedPageBreak/>
        <w:t>References</w:t>
      </w:r>
    </w:p>
    <w:p w14:paraId="7703E20D" w14:textId="7B1D37A3" w:rsidR="004178BD" w:rsidRDefault="004178BD" w:rsidP="00C9099A">
      <w:pPr>
        <w:snapToGrid w:val="0"/>
        <w:spacing w:line="480" w:lineRule="auto"/>
        <w:ind w:left="360" w:hanging="360"/>
      </w:pPr>
      <w:r w:rsidRPr="00A210AC">
        <w:t xml:space="preserve">Atkinson, P., &amp; Delamont, S. (2006). Rescuing narrative from qualitative research. </w:t>
      </w:r>
      <w:r w:rsidRPr="00BF76EA">
        <w:rPr>
          <w:i/>
          <w:iCs/>
        </w:rPr>
        <w:t>Narrat</w:t>
      </w:r>
      <w:r w:rsidR="00093820">
        <w:rPr>
          <w:i/>
          <w:iCs/>
        </w:rPr>
        <w:t>ive</w:t>
      </w:r>
      <w:r w:rsidRPr="00BF76EA">
        <w:rPr>
          <w:i/>
          <w:iCs/>
        </w:rPr>
        <w:t xml:space="preserve"> Inq</w:t>
      </w:r>
      <w:r w:rsidR="00093820">
        <w:rPr>
          <w:i/>
          <w:iCs/>
        </w:rPr>
        <w:t>uiry</w:t>
      </w:r>
      <w:r w:rsidRPr="00A210AC">
        <w:t xml:space="preserve">, </w:t>
      </w:r>
      <w:r w:rsidRPr="00BF76EA">
        <w:rPr>
          <w:i/>
          <w:iCs/>
        </w:rPr>
        <w:t>16</w:t>
      </w:r>
      <w:r w:rsidRPr="00A210AC">
        <w:t xml:space="preserve">, 164–72. </w:t>
      </w:r>
      <w:hyperlink r:id="rId13" w:history="1">
        <w:r w:rsidR="00200B40" w:rsidRPr="000656EA">
          <w:rPr>
            <w:rStyle w:val="Hyperlink"/>
          </w:rPr>
          <w:t>https://doi.org/10.1075/ni.16.1.21atk</w:t>
        </w:r>
      </w:hyperlink>
      <w:r w:rsidRPr="00A210AC">
        <w:t>.</w:t>
      </w:r>
    </w:p>
    <w:p w14:paraId="26EC213C" w14:textId="437814E6" w:rsidR="007D774F" w:rsidRDefault="007D774F" w:rsidP="00C9099A">
      <w:pPr>
        <w:spacing w:line="480" w:lineRule="auto"/>
        <w:ind w:left="360" w:hanging="360"/>
        <w:rPr>
          <w:color w:val="000000"/>
          <w:shd w:val="clear" w:color="auto" w:fill="FFFFFF"/>
        </w:rPr>
      </w:pPr>
      <w:r>
        <w:rPr>
          <w:color w:val="000000"/>
          <w:shd w:val="clear" w:color="auto" w:fill="FFFFFF"/>
        </w:rPr>
        <w:t xml:space="preserve">Baer, D.M. (1981). A flight of behavior analysis. </w:t>
      </w:r>
      <w:r>
        <w:rPr>
          <w:i/>
          <w:iCs/>
          <w:color w:val="000000"/>
          <w:shd w:val="clear" w:color="auto" w:fill="FFFFFF"/>
        </w:rPr>
        <w:t>The Behavior Analyst, 4</w:t>
      </w:r>
      <w:r>
        <w:rPr>
          <w:color w:val="000000"/>
          <w:shd w:val="clear" w:color="auto" w:fill="FFFFFF"/>
        </w:rPr>
        <w:t xml:space="preserve">(2), 85-91. </w:t>
      </w:r>
      <w:hyperlink r:id="rId14" w:history="1">
        <w:r w:rsidRPr="00905660">
          <w:rPr>
            <w:rStyle w:val="Hyperlink"/>
            <w:shd w:val="clear" w:color="auto" w:fill="FFFFFF"/>
          </w:rPr>
          <w:t>https://dx.doi.org/10.1007/FBF03391857</w:t>
        </w:r>
      </w:hyperlink>
    </w:p>
    <w:p w14:paraId="58652B6A" w14:textId="6F122A42" w:rsidR="00C9099A" w:rsidRDefault="00200B40" w:rsidP="00C9099A">
      <w:pPr>
        <w:spacing w:line="480" w:lineRule="auto"/>
        <w:ind w:left="360" w:hanging="360"/>
        <w:rPr>
          <w:color w:val="000000"/>
          <w:shd w:val="clear" w:color="auto" w:fill="FFFFFF"/>
        </w:rPr>
      </w:pPr>
      <w:proofErr w:type="spellStart"/>
      <w:r w:rsidRPr="00200B40">
        <w:rPr>
          <w:color w:val="000000"/>
          <w:shd w:val="clear" w:color="auto" w:fill="FFFFFF"/>
        </w:rPr>
        <w:t>Becirevic</w:t>
      </w:r>
      <w:proofErr w:type="spellEnd"/>
      <w:r w:rsidRPr="00200B40">
        <w:rPr>
          <w:color w:val="000000"/>
          <w:shd w:val="clear" w:color="auto" w:fill="FFFFFF"/>
        </w:rPr>
        <w:t>, A., Critchfield, T. S., &amp; Reed, D. D. (2016). On the social acceptability of behavior-analytic terms: Crowdsourced comparisons of lay and technical language. </w:t>
      </w:r>
      <w:r w:rsidRPr="00200B40">
        <w:rPr>
          <w:i/>
          <w:iCs/>
          <w:color w:val="000000"/>
          <w:shd w:val="clear" w:color="auto" w:fill="FFFFFF"/>
        </w:rPr>
        <w:t>The Behavior Analys</w:t>
      </w:r>
      <w:r w:rsidR="004C339A">
        <w:rPr>
          <w:i/>
          <w:iCs/>
          <w:color w:val="000000"/>
          <w:shd w:val="clear" w:color="auto" w:fill="FFFFFF"/>
        </w:rPr>
        <w:t xml:space="preserve">t, 39, </w:t>
      </w:r>
      <w:r w:rsidR="004C339A">
        <w:rPr>
          <w:color w:val="000000"/>
          <w:shd w:val="clear" w:color="auto" w:fill="FFFFFF"/>
        </w:rPr>
        <w:t>305-317</w:t>
      </w:r>
      <w:r w:rsidRPr="00200B40">
        <w:rPr>
          <w:color w:val="000000"/>
          <w:shd w:val="clear" w:color="auto" w:fill="FFFFFF"/>
        </w:rPr>
        <w:t xml:space="preserve">. </w:t>
      </w:r>
      <w:hyperlink r:id="rId15" w:history="1">
        <w:r w:rsidR="00C9099A" w:rsidRPr="00905660">
          <w:rPr>
            <w:rStyle w:val="Hyperlink"/>
            <w:shd w:val="clear" w:color="auto" w:fill="FFFFFF"/>
          </w:rPr>
          <w:t>https://doi.org/10.1007/s40614-016-0067-4</w:t>
        </w:r>
      </w:hyperlink>
    </w:p>
    <w:p w14:paraId="6B1FC2BA" w14:textId="78C30B0E" w:rsidR="00954553" w:rsidRDefault="00954553" w:rsidP="00C9099A">
      <w:pPr>
        <w:spacing w:line="480" w:lineRule="auto"/>
        <w:ind w:left="360" w:hanging="360"/>
        <w:rPr>
          <w:color w:val="000000"/>
          <w:shd w:val="clear" w:color="auto" w:fill="FFFFFF"/>
        </w:rPr>
      </w:pPr>
      <w:r>
        <w:rPr>
          <w:color w:val="000000"/>
          <w:shd w:val="clear" w:color="auto" w:fill="FFFFFF"/>
        </w:rPr>
        <w:t xml:space="preserve">Bird, S., </w:t>
      </w:r>
      <w:proofErr w:type="spellStart"/>
      <w:r>
        <w:rPr>
          <w:color w:val="000000"/>
          <w:shd w:val="clear" w:color="auto" w:fill="FFFFFF"/>
        </w:rPr>
        <w:t>Loper</w:t>
      </w:r>
      <w:proofErr w:type="spellEnd"/>
      <w:r>
        <w:rPr>
          <w:color w:val="000000"/>
          <w:shd w:val="clear" w:color="auto" w:fill="FFFFFF"/>
        </w:rPr>
        <w:t xml:space="preserve">, E., </w:t>
      </w:r>
      <w:r w:rsidR="005C1ADF">
        <w:rPr>
          <w:color w:val="000000"/>
          <w:shd w:val="clear" w:color="auto" w:fill="FFFFFF"/>
        </w:rPr>
        <w:t xml:space="preserve">&amp; </w:t>
      </w:r>
      <w:r>
        <w:rPr>
          <w:color w:val="000000"/>
          <w:shd w:val="clear" w:color="auto" w:fill="FFFFFF"/>
        </w:rPr>
        <w:t xml:space="preserve">Klein, W. (2009). </w:t>
      </w:r>
      <w:r w:rsidRPr="007E505F">
        <w:rPr>
          <w:color w:val="000000"/>
          <w:shd w:val="clear" w:color="auto" w:fill="FFFFFF"/>
        </w:rPr>
        <w:t xml:space="preserve">Natural </w:t>
      </w:r>
      <w:r>
        <w:rPr>
          <w:color w:val="000000"/>
          <w:shd w:val="clear" w:color="auto" w:fill="FFFFFF"/>
        </w:rPr>
        <w:t>l</w:t>
      </w:r>
      <w:r w:rsidRPr="007E505F">
        <w:rPr>
          <w:color w:val="000000"/>
          <w:shd w:val="clear" w:color="auto" w:fill="FFFFFF"/>
        </w:rPr>
        <w:t xml:space="preserve">anguage </w:t>
      </w:r>
      <w:r>
        <w:rPr>
          <w:color w:val="000000"/>
          <w:shd w:val="clear" w:color="auto" w:fill="FFFFFF"/>
        </w:rPr>
        <w:t>p</w:t>
      </w:r>
      <w:r w:rsidRPr="007E505F">
        <w:rPr>
          <w:color w:val="000000"/>
          <w:shd w:val="clear" w:color="auto" w:fill="FFFFFF"/>
        </w:rPr>
        <w:t xml:space="preserve">rocessing with </w:t>
      </w:r>
      <w:r>
        <w:rPr>
          <w:color w:val="000000"/>
          <w:shd w:val="clear" w:color="auto" w:fill="FFFFFF"/>
        </w:rPr>
        <w:t>p</w:t>
      </w:r>
      <w:r w:rsidRPr="007E505F">
        <w:rPr>
          <w:color w:val="000000"/>
          <w:shd w:val="clear" w:color="auto" w:fill="FFFFFF"/>
        </w:rPr>
        <w:t>ython</w:t>
      </w:r>
      <w:r>
        <w:rPr>
          <w:color w:val="000000"/>
          <w:shd w:val="clear" w:color="auto" w:fill="FFFFFF"/>
        </w:rPr>
        <w:t>. O’Reilly Media Inc.</w:t>
      </w:r>
    </w:p>
    <w:p w14:paraId="67AAE248" w14:textId="7946B544" w:rsidR="005C1ADF" w:rsidRPr="005C1ADF" w:rsidRDefault="005C1ADF" w:rsidP="00C9099A">
      <w:pPr>
        <w:spacing w:line="480" w:lineRule="auto"/>
        <w:ind w:left="360" w:hanging="360"/>
        <w:rPr>
          <w:color w:val="000000"/>
          <w:shd w:val="clear" w:color="auto" w:fill="FFFFFF"/>
        </w:rPr>
      </w:pPr>
      <w:proofErr w:type="spellStart"/>
      <w:r>
        <w:rPr>
          <w:color w:val="000000"/>
          <w:shd w:val="clear" w:color="auto" w:fill="FFFFFF"/>
        </w:rPr>
        <w:t>Blei</w:t>
      </w:r>
      <w:proofErr w:type="spellEnd"/>
      <w:r>
        <w:rPr>
          <w:color w:val="000000"/>
          <w:shd w:val="clear" w:color="auto" w:fill="FFFFFF"/>
        </w:rPr>
        <w:t xml:space="preserve">, D.M., Ng. A. Y., &amp; Jordan, M. I. (2003). Latent Dirichlet allocation. </w:t>
      </w:r>
      <w:r w:rsidRPr="00901CBC">
        <w:rPr>
          <w:i/>
          <w:color w:val="000000"/>
          <w:shd w:val="clear" w:color="auto" w:fill="FFFFFF"/>
        </w:rPr>
        <w:t>Journal of Machine Learning Research</w:t>
      </w:r>
      <w:r>
        <w:rPr>
          <w:i/>
          <w:color w:val="000000"/>
          <w:shd w:val="clear" w:color="auto" w:fill="FFFFFF"/>
        </w:rPr>
        <w:t xml:space="preserve">, </w:t>
      </w:r>
      <w:r w:rsidRPr="00901CBC">
        <w:rPr>
          <w:color w:val="000000"/>
          <w:shd w:val="clear" w:color="auto" w:fill="FFFFFF"/>
        </w:rPr>
        <w:t>3, 993-1022.</w:t>
      </w:r>
      <w:r>
        <w:rPr>
          <w:i/>
          <w:color w:val="000000"/>
          <w:shd w:val="clear" w:color="auto" w:fill="FFFFFF"/>
        </w:rPr>
        <w:t xml:space="preserve"> </w:t>
      </w:r>
    </w:p>
    <w:p w14:paraId="6EEC97F9" w14:textId="51462296" w:rsidR="004721D8" w:rsidRDefault="004721D8" w:rsidP="00C9099A">
      <w:pPr>
        <w:spacing w:line="480" w:lineRule="auto"/>
        <w:ind w:left="360" w:hanging="360"/>
        <w:rPr>
          <w:color w:val="000000"/>
          <w:shd w:val="clear" w:color="auto" w:fill="FFFFFF"/>
        </w:rPr>
      </w:pPr>
      <w:proofErr w:type="spellStart"/>
      <w:r>
        <w:rPr>
          <w:color w:val="000000"/>
          <w:shd w:val="clear" w:color="auto" w:fill="FFFFFF"/>
        </w:rPr>
        <w:t>Boydston</w:t>
      </w:r>
      <w:proofErr w:type="spellEnd"/>
      <w:r>
        <w:rPr>
          <w:color w:val="000000"/>
          <w:shd w:val="clear" w:color="auto" w:fill="FFFFFF"/>
        </w:rPr>
        <w:t xml:space="preserve">, P.S., Hirst, E. S. (2020). Public perception and understanding of job titles related to behavior analysis. </w:t>
      </w:r>
      <w:r>
        <w:rPr>
          <w:i/>
          <w:color w:val="000000"/>
          <w:shd w:val="clear" w:color="auto" w:fill="FFFFFF"/>
        </w:rPr>
        <w:t xml:space="preserve">Behavior Analysis in Practice. </w:t>
      </w:r>
      <w:r>
        <w:rPr>
          <w:color w:val="000000"/>
          <w:shd w:val="clear" w:color="auto" w:fill="FFFFFF"/>
        </w:rPr>
        <w:t xml:space="preserve">13, 394-401. </w:t>
      </w:r>
      <w:hyperlink r:id="rId16" w:history="1">
        <w:r w:rsidR="007D774F" w:rsidRPr="00905660">
          <w:rPr>
            <w:rStyle w:val="Hyperlink"/>
            <w:shd w:val="clear" w:color="auto" w:fill="FFFFFF"/>
          </w:rPr>
          <w:t>https://doi.org/10.1007/s40617-19-00384-z</w:t>
        </w:r>
      </w:hyperlink>
    </w:p>
    <w:p w14:paraId="23FB6164" w14:textId="48A833DD" w:rsidR="00C36708" w:rsidRDefault="00C36708" w:rsidP="00C9099A">
      <w:pPr>
        <w:spacing w:line="480" w:lineRule="auto"/>
        <w:ind w:left="360" w:hanging="360"/>
        <w:rPr>
          <w:color w:val="000000"/>
          <w:shd w:val="clear" w:color="auto" w:fill="FFFFFF"/>
        </w:rPr>
      </w:pPr>
      <w:r w:rsidRPr="00C36708">
        <w:rPr>
          <w:color w:val="000000"/>
          <w:shd w:val="clear" w:color="auto" w:fill="FFFFFF"/>
        </w:rPr>
        <w:t>Critchfield TS. An emotional appeal for the development of empirical research on narrative. </w:t>
      </w:r>
      <w:r w:rsidRPr="00C36708">
        <w:rPr>
          <w:i/>
          <w:iCs/>
          <w:color w:val="000000"/>
          <w:shd w:val="clear" w:color="auto" w:fill="FFFFFF"/>
        </w:rPr>
        <w:t>Perspectives on Behavior Science. </w:t>
      </w:r>
      <w:r w:rsidRPr="00C36708">
        <w:rPr>
          <w:color w:val="000000"/>
          <w:shd w:val="clear" w:color="auto" w:fill="FFFFFF"/>
        </w:rPr>
        <w:t xml:space="preserve">2018;41(2):575–590. </w:t>
      </w:r>
      <w:hyperlink r:id="rId17" w:history="1">
        <w:r w:rsidR="007D774F" w:rsidRPr="00905660">
          <w:rPr>
            <w:rStyle w:val="Hyperlink"/>
            <w:shd w:val="clear" w:color="auto" w:fill="FFFFFF"/>
          </w:rPr>
          <w:t>https://doi.org/10.1007/s40614-018-0170-9</w:t>
        </w:r>
      </w:hyperlink>
    </w:p>
    <w:p w14:paraId="2E12900A" w14:textId="6E787A33" w:rsidR="00E6059E" w:rsidRDefault="00E6059E" w:rsidP="00C9099A">
      <w:pPr>
        <w:spacing w:line="480" w:lineRule="auto"/>
        <w:ind w:left="360" w:hanging="360"/>
        <w:rPr>
          <w:color w:val="000000"/>
          <w:shd w:val="clear" w:color="auto" w:fill="FFFFFF"/>
        </w:rPr>
      </w:pPr>
      <w:r>
        <w:rPr>
          <w:color w:val="000000"/>
          <w:shd w:val="clear" w:color="auto" w:fill="FFFFFF"/>
        </w:rPr>
        <w:t xml:space="preserve">Cox, D. J., Garcia-Romeu, A., Johnson M. W. (2021). Predicting changes in substance use following psychedelic experiences: natural language processing of psychedelic session narratives. </w:t>
      </w:r>
      <w:r>
        <w:rPr>
          <w:i/>
          <w:color w:val="000000"/>
          <w:shd w:val="clear" w:color="auto" w:fill="FFFFFF"/>
        </w:rPr>
        <w:t>The American Journal of Drug and Alcohol Abuse</w:t>
      </w:r>
      <w:r>
        <w:rPr>
          <w:color w:val="000000"/>
          <w:shd w:val="clear" w:color="auto" w:fill="FFFFFF"/>
        </w:rPr>
        <w:t xml:space="preserve">. 47(4), 444-454. </w:t>
      </w:r>
      <w:hyperlink r:id="rId18" w:history="1">
        <w:r w:rsidR="007D774F" w:rsidRPr="00905660">
          <w:rPr>
            <w:rStyle w:val="Hyperlink"/>
            <w:shd w:val="clear" w:color="auto" w:fill="FFFFFF"/>
          </w:rPr>
          <w:t>https://doi.org/10.1080/00952990.2021.1910830</w:t>
        </w:r>
      </w:hyperlink>
    </w:p>
    <w:p w14:paraId="0D0F88F8" w14:textId="1643C0C0" w:rsidR="007E505F" w:rsidRPr="00CD43C3" w:rsidRDefault="00CD43C3" w:rsidP="00C9099A">
      <w:pPr>
        <w:spacing w:line="480" w:lineRule="auto"/>
        <w:ind w:left="360" w:hanging="360"/>
        <w:rPr>
          <w:color w:val="000000"/>
          <w:shd w:val="clear" w:color="auto" w:fill="FFFFFF"/>
        </w:rPr>
      </w:pPr>
      <w:r>
        <w:rPr>
          <w:color w:val="000000"/>
          <w:shd w:val="clear" w:color="auto" w:fill="FFFFFF"/>
        </w:rPr>
        <w:lastRenderedPageBreak/>
        <w:t xml:space="preserve">Davidson, T., </w:t>
      </w:r>
      <w:proofErr w:type="spellStart"/>
      <w:r>
        <w:rPr>
          <w:color w:val="000000"/>
          <w:shd w:val="clear" w:color="auto" w:fill="FFFFFF"/>
        </w:rPr>
        <w:t>Warmsley</w:t>
      </w:r>
      <w:proofErr w:type="spellEnd"/>
      <w:r>
        <w:rPr>
          <w:color w:val="000000"/>
          <w:shd w:val="clear" w:color="auto" w:fill="FFFFFF"/>
        </w:rPr>
        <w:t xml:space="preserve">, D., Macy, M., Weber, I. (2017). Automated hate speech detection and the problem of offensive language. </w:t>
      </w:r>
      <w:r>
        <w:rPr>
          <w:i/>
          <w:color w:val="000000"/>
          <w:shd w:val="clear" w:color="auto" w:fill="FFFFFF"/>
        </w:rPr>
        <w:t>Computation and Language.</w:t>
      </w:r>
      <w:r>
        <w:rPr>
          <w:color w:val="000000"/>
          <w:shd w:val="clear" w:color="auto" w:fill="FFFFFF"/>
        </w:rPr>
        <w:t xml:space="preserve"> </w:t>
      </w:r>
    </w:p>
    <w:p w14:paraId="3D2C800E" w14:textId="7857D399" w:rsidR="00AD1780" w:rsidRDefault="007E505F" w:rsidP="00C9099A">
      <w:pPr>
        <w:spacing w:line="480" w:lineRule="auto"/>
        <w:ind w:left="360" w:hanging="360"/>
      </w:pPr>
      <w:r>
        <w:t xml:space="preserve">DePaolo, C.A., &amp; Wilkinson, K. (2014). Get your head into the clouds: Using word clouds for analyzing qualitative assessment data. </w:t>
      </w:r>
      <w:proofErr w:type="spellStart"/>
      <w:r>
        <w:rPr>
          <w:i/>
          <w:iCs/>
        </w:rPr>
        <w:t>TechTrends</w:t>
      </w:r>
      <w:proofErr w:type="spellEnd"/>
      <w:r>
        <w:rPr>
          <w:i/>
          <w:iCs/>
        </w:rPr>
        <w:t xml:space="preserve">, 58, </w:t>
      </w:r>
      <w:r>
        <w:t xml:space="preserve">38-44. </w:t>
      </w:r>
      <w:hyperlink r:id="rId19" w:history="1">
        <w:r w:rsidR="00AD1780" w:rsidRPr="007C5EF2">
          <w:rPr>
            <w:rStyle w:val="Hyperlink"/>
          </w:rPr>
          <w:t>https://doi.org/10.1007/s11528-014-0750-9</w:t>
        </w:r>
      </w:hyperlink>
    </w:p>
    <w:p w14:paraId="7204A60A" w14:textId="0830A6B0" w:rsidR="00AD1780" w:rsidRPr="00AD1780" w:rsidRDefault="00130548" w:rsidP="00C9099A">
      <w:pPr>
        <w:spacing w:line="480" w:lineRule="auto"/>
        <w:ind w:left="360" w:hanging="360"/>
        <w:rPr>
          <w:color w:val="0000FF"/>
          <w:u w:val="single"/>
          <w:bdr w:val="none" w:sz="0" w:space="0" w:color="auto" w:frame="1"/>
          <w:shd w:val="clear" w:color="auto" w:fill="FFFFFF"/>
        </w:rPr>
      </w:pPr>
      <w:r w:rsidRPr="00130548">
        <w:t>Dixon,</w:t>
      </w:r>
      <w:r>
        <w:t xml:space="preserve"> D.R., </w:t>
      </w:r>
      <w:r w:rsidRPr="00130548">
        <w:t xml:space="preserve">Vogel </w:t>
      </w:r>
      <w:r>
        <w:t>T.</w:t>
      </w:r>
      <w:r w:rsidRPr="00130548">
        <w:t xml:space="preserve">, </w:t>
      </w:r>
      <w:r>
        <w:t>&amp;</w:t>
      </w:r>
      <w:r w:rsidRPr="00130548">
        <w:t xml:space="preserve"> Tarbo</w:t>
      </w:r>
      <w:r>
        <w:t>x, J. (2012). A brief history of functional analysis and applied behavior analysis.</w:t>
      </w:r>
      <w:r w:rsidR="00E823D8">
        <w:t xml:space="preserve"> https://doi.org/</w:t>
      </w:r>
      <w:hyperlink r:id="rId20" w:tgtFrame="_blank" w:history="1">
        <w:r w:rsidRPr="00E823D8">
          <w:rPr>
            <w:rStyle w:val="Hyperlink"/>
            <w:bdr w:val="none" w:sz="0" w:space="0" w:color="auto" w:frame="1"/>
            <w:shd w:val="clear" w:color="auto" w:fill="FFFFFF"/>
          </w:rPr>
          <w:t>10.1007/978-1-4614-3037-7_2</w:t>
        </w:r>
      </w:hyperlink>
    </w:p>
    <w:p w14:paraId="200CAA50" w14:textId="09D91AC6" w:rsidR="007D774F" w:rsidRDefault="004178BD" w:rsidP="007D774F">
      <w:pPr>
        <w:snapToGrid w:val="0"/>
        <w:spacing w:line="480" w:lineRule="auto"/>
        <w:ind w:left="360" w:hanging="360"/>
      </w:pPr>
      <w:r w:rsidRPr="00037021">
        <w:rPr>
          <w:color w:val="000000" w:themeColor="text1"/>
        </w:rPr>
        <w:t xml:space="preserve">Dixon, M. R., Reed, D. D., Smith, T., Belisle, J., &amp; Jackson, R. E. (2015). Research Rankings of Behavior Analytic Graduate Training Programs and Their Faculty. Behavior analysis in practice, 8(1), 7–15. </w:t>
      </w:r>
      <w:hyperlink r:id="rId21" w:history="1">
        <w:r w:rsidR="007D774F" w:rsidRPr="00905660">
          <w:rPr>
            <w:rStyle w:val="Hyperlink"/>
          </w:rPr>
          <w:t>https://doi.org/10.1007/s40617-015-0057-0</w:t>
        </w:r>
      </w:hyperlink>
    </w:p>
    <w:p w14:paraId="7A287D34" w14:textId="025AFEB0" w:rsidR="007D774F" w:rsidRPr="007D774F" w:rsidRDefault="007D774F" w:rsidP="00C9099A">
      <w:pPr>
        <w:snapToGrid w:val="0"/>
        <w:spacing w:line="480" w:lineRule="auto"/>
        <w:ind w:left="360" w:hanging="360"/>
        <w:rPr>
          <w:rStyle w:val="Hyperlink"/>
          <w:color w:val="000000" w:themeColor="text1"/>
          <w:u w:val="none"/>
        </w:rPr>
      </w:pPr>
      <w:r>
        <w:rPr>
          <w:rStyle w:val="Hyperlink"/>
          <w:color w:val="000000" w:themeColor="text1"/>
          <w:u w:val="none"/>
        </w:rPr>
        <w:t xml:space="preserve">Hayes, S.C., </w:t>
      </w:r>
      <w:proofErr w:type="spellStart"/>
      <w:r>
        <w:rPr>
          <w:rStyle w:val="Hyperlink"/>
          <w:color w:val="000000" w:themeColor="text1"/>
          <w:u w:val="none"/>
        </w:rPr>
        <w:t>Rincover</w:t>
      </w:r>
      <w:proofErr w:type="spellEnd"/>
      <w:r>
        <w:rPr>
          <w:rStyle w:val="Hyperlink"/>
          <w:color w:val="000000" w:themeColor="text1"/>
          <w:u w:val="none"/>
        </w:rPr>
        <w:t xml:space="preserve">, A., &amp; </w:t>
      </w:r>
      <w:proofErr w:type="spellStart"/>
      <w:r>
        <w:rPr>
          <w:rStyle w:val="Hyperlink"/>
          <w:color w:val="000000" w:themeColor="text1"/>
          <w:u w:val="none"/>
        </w:rPr>
        <w:t>Solnick</w:t>
      </w:r>
      <w:proofErr w:type="spellEnd"/>
      <w:r>
        <w:rPr>
          <w:rStyle w:val="Hyperlink"/>
          <w:color w:val="000000" w:themeColor="text1"/>
          <w:u w:val="none"/>
        </w:rPr>
        <w:t xml:space="preserve">, J.V. (1980). The technical drift of applied behavior analysis. </w:t>
      </w:r>
      <w:r>
        <w:rPr>
          <w:rStyle w:val="Hyperlink"/>
          <w:i/>
          <w:iCs/>
          <w:color w:val="000000" w:themeColor="text1"/>
          <w:u w:val="none"/>
        </w:rPr>
        <w:t>Journal of Applied Behavior Analysis, 13</w:t>
      </w:r>
      <w:r>
        <w:rPr>
          <w:rStyle w:val="Hyperlink"/>
          <w:color w:val="000000" w:themeColor="text1"/>
          <w:u w:val="none"/>
        </w:rPr>
        <w:t xml:space="preserve">(2), 275-285. </w:t>
      </w:r>
    </w:p>
    <w:p w14:paraId="3FCAB4E8" w14:textId="29CC8BC9" w:rsidR="007E505F" w:rsidRDefault="007E505F" w:rsidP="00C9099A">
      <w:pPr>
        <w:snapToGrid w:val="0"/>
        <w:spacing w:line="480" w:lineRule="auto"/>
        <w:ind w:left="360" w:hanging="360"/>
      </w:pPr>
      <w:proofErr w:type="spellStart"/>
      <w:r w:rsidRPr="00037021">
        <w:rPr>
          <w:rStyle w:val="Hyperlink"/>
          <w:color w:val="000000" w:themeColor="text1"/>
          <w:u w:val="none"/>
        </w:rPr>
        <w:t>Heimerl</w:t>
      </w:r>
      <w:proofErr w:type="spellEnd"/>
      <w:r w:rsidRPr="00037021">
        <w:rPr>
          <w:rStyle w:val="Hyperlink"/>
          <w:color w:val="000000" w:themeColor="text1"/>
          <w:u w:val="none"/>
        </w:rPr>
        <w:t xml:space="preserve">, F., Lohmann, S., Lange, S., &amp; </w:t>
      </w:r>
      <w:proofErr w:type="spellStart"/>
      <w:r w:rsidRPr="00037021">
        <w:rPr>
          <w:rStyle w:val="Hyperlink"/>
          <w:color w:val="000000" w:themeColor="text1"/>
          <w:u w:val="none"/>
        </w:rPr>
        <w:t>Ertl</w:t>
      </w:r>
      <w:proofErr w:type="spellEnd"/>
      <w:r w:rsidRPr="00037021">
        <w:rPr>
          <w:rStyle w:val="Hyperlink"/>
          <w:color w:val="000000" w:themeColor="text1"/>
          <w:u w:val="none"/>
        </w:rPr>
        <w:t xml:space="preserve">, T. (2014). Word cloud explorer: Text analytics based on word clouds. </w:t>
      </w:r>
      <w:r w:rsidRPr="00037021">
        <w:rPr>
          <w:rStyle w:val="Hyperlink"/>
          <w:i/>
          <w:iCs/>
          <w:color w:val="000000" w:themeColor="text1"/>
          <w:u w:val="none"/>
        </w:rPr>
        <w:t>IEEE</w:t>
      </w:r>
      <w:r w:rsidRPr="00037021">
        <w:rPr>
          <w:rStyle w:val="Hyperlink"/>
          <w:color w:val="000000" w:themeColor="text1"/>
          <w:u w:val="none"/>
        </w:rPr>
        <w:t xml:space="preserve"> </w:t>
      </w:r>
      <w:r w:rsidRPr="00037021">
        <w:rPr>
          <w:rStyle w:val="Hyperlink"/>
          <w:i/>
          <w:iCs/>
          <w:color w:val="000000" w:themeColor="text1"/>
          <w:u w:val="none"/>
        </w:rPr>
        <w:t>47</w:t>
      </w:r>
      <w:r w:rsidRPr="00037021">
        <w:rPr>
          <w:rStyle w:val="Hyperlink"/>
          <w:i/>
          <w:iCs/>
          <w:color w:val="000000" w:themeColor="text1"/>
          <w:u w:val="none"/>
          <w:vertAlign w:val="superscript"/>
        </w:rPr>
        <w:t>th</w:t>
      </w:r>
      <w:r w:rsidRPr="00037021">
        <w:rPr>
          <w:rStyle w:val="Hyperlink"/>
          <w:i/>
          <w:iCs/>
          <w:color w:val="000000" w:themeColor="text1"/>
          <w:u w:val="none"/>
        </w:rPr>
        <w:t xml:space="preserve"> Hawaii International Conference on System Science</w:t>
      </w:r>
      <w:r w:rsidRPr="00037021">
        <w:rPr>
          <w:rStyle w:val="Hyperlink"/>
          <w:color w:val="000000" w:themeColor="text1"/>
          <w:u w:val="none"/>
        </w:rPr>
        <w:t xml:space="preserve">. </w:t>
      </w:r>
      <w:hyperlink r:id="rId22" w:history="1">
        <w:r w:rsidR="007D774F" w:rsidRPr="00905660">
          <w:rPr>
            <w:rStyle w:val="Hyperlink"/>
          </w:rPr>
          <w:t>https://doi.org/10.1109/HICSS.2014.231</w:t>
        </w:r>
      </w:hyperlink>
    </w:p>
    <w:p w14:paraId="2D146A09" w14:textId="21F3FBEE" w:rsidR="00AF46BD" w:rsidRDefault="00AF46BD" w:rsidP="00C9099A">
      <w:pPr>
        <w:snapToGrid w:val="0"/>
        <w:spacing w:line="480" w:lineRule="auto"/>
        <w:ind w:left="360" w:hanging="360"/>
        <w:rPr>
          <w:rStyle w:val="Hyperlink"/>
          <w:color w:val="000000" w:themeColor="text1"/>
          <w:u w:val="none"/>
        </w:rPr>
      </w:pPr>
      <w:r w:rsidRPr="00037021">
        <w:rPr>
          <w:rStyle w:val="Hyperlink"/>
          <w:color w:val="000000" w:themeColor="text1"/>
          <w:u w:val="none"/>
        </w:rPr>
        <w:t xml:space="preserve">Horne, P. J., Lowe, C. F. (1996). On the origins of naming and other symbolic behavior. </w:t>
      </w:r>
      <w:r w:rsidRPr="00037021">
        <w:rPr>
          <w:rStyle w:val="Hyperlink"/>
          <w:i/>
          <w:color w:val="000000" w:themeColor="text1"/>
          <w:u w:val="none"/>
        </w:rPr>
        <w:t>Journal of the Experimental Analysis of Behavior.</w:t>
      </w:r>
      <w:r w:rsidRPr="00037021">
        <w:rPr>
          <w:rStyle w:val="Hyperlink"/>
          <w:color w:val="000000" w:themeColor="text1"/>
          <w:u w:val="none"/>
        </w:rPr>
        <w:t xml:space="preserve"> 65(1). 185-241. </w:t>
      </w:r>
      <w:hyperlink r:id="rId23" w:history="1">
        <w:r w:rsidR="007D774F" w:rsidRPr="00905660">
          <w:rPr>
            <w:rStyle w:val="Hyperlink"/>
            <w:shd w:val="clear" w:color="auto" w:fill="FFFFFF"/>
          </w:rPr>
          <w:t>https://doi.org/</w:t>
        </w:r>
        <w:r w:rsidR="007D774F" w:rsidRPr="00905660">
          <w:rPr>
            <w:rStyle w:val="Hyperlink"/>
          </w:rPr>
          <w:t>10.1901/jeab.1996.65-185</w:t>
        </w:r>
      </w:hyperlink>
    </w:p>
    <w:p w14:paraId="57276CE9" w14:textId="01F81128" w:rsidR="007E4BB3" w:rsidRDefault="007E4BB3" w:rsidP="00C9099A">
      <w:pPr>
        <w:snapToGrid w:val="0"/>
        <w:spacing w:line="480" w:lineRule="auto"/>
        <w:ind w:left="360" w:hanging="360"/>
        <w:rPr>
          <w:rStyle w:val="Hyperlink"/>
          <w:color w:val="000000" w:themeColor="text1"/>
          <w:u w:val="none"/>
        </w:rPr>
      </w:pPr>
      <w:r w:rsidRPr="00037021">
        <w:rPr>
          <w:rStyle w:val="Hyperlink"/>
          <w:color w:val="000000" w:themeColor="text1"/>
          <w:u w:val="none"/>
        </w:rPr>
        <w:t xml:space="preserve">Johnson, </w:t>
      </w:r>
      <w:r w:rsidR="0029381A" w:rsidRPr="00037021">
        <w:rPr>
          <w:rStyle w:val="Hyperlink"/>
          <w:color w:val="000000" w:themeColor="text1"/>
          <w:u w:val="none"/>
        </w:rPr>
        <w:t xml:space="preserve">J. (2021). Number of sent and received e-mails per day worldwide from 2017 to 2025. Retrieved from </w:t>
      </w:r>
      <w:hyperlink r:id="rId24" w:history="1">
        <w:r w:rsidR="007D774F" w:rsidRPr="00905660">
          <w:rPr>
            <w:rStyle w:val="Hyperlink"/>
          </w:rPr>
          <w:t>https://www.statista.com/statistics/456500/daily-number-of-e-mails-worldwide/</w:t>
        </w:r>
      </w:hyperlink>
    </w:p>
    <w:p w14:paraId="4CEFF681" w14:textId="4462A655" w:rsidR="007D774F" w:rsidRPr="007D774F" w:rsidRDefault="007D774F" w:rsidP="00C9099A">
      <w:pPr>
        <w:snapToGrid w:val="0"/>
        <w:spacing w:line="480" w:lineRule="auto"/>
        <w:ind w:left="360" w:hanging="360"/>
      </w:pPr>
      <w:r>
        <w:t xml:space="preserve">Johnston, J.M. (1996). Distinguishing between applied research and practice. </w:t>
      </w:r>
      <w:r>
        <w:rPr>
          <w:i/>
          <w:iCs/>
        </w:rPr>
        <w:t>The Behavior Analyst, 19</w:t>
      </w:r>
      <w:r>
        <w:t xml:space="preserve">(1), 35-47. </w:t>
      </w:r>
    </w:p>
    <w:p w14:paraId="1FFB227E" w14:textId="79E4DD05" w:rsidR="00507A1E" w:rsidRDefault="00507A1E" w:rsidP="00C9099A">
      <w:pPr>
        <w:snapToGrid w:val="0"/>
        <w:spacing w:line="480" w:lineRule="auto"/>
        <w:ind w:left="360" w:hanging="360"/>
      </w:pPr>
      <w:r>
        <w:lastRenderedPageBreak/>
        <w:t xml:space="preserve">Kessler, J.S. (2017). </w:t>
      </w:r>
      <w:proofErr w:type="spellStart"/>
      <w:r>
        <w:t>Scattertext</w:t>
      </w:r>
      <w:proofErr w:type="spellEnd"/>
      <w:r>
        <w:t xml:space="preserve">: a browser-based tool for visualizing how corpora differ. Association for Computational Linguistics. </w:t>
      </w:r>
      <w:r w:rsidR="00411370">
        <w:t xml:space="preserve">GitHub repository, </w:t>
      </w:r>
      <w:hyperlink r:id="rId25" w:anchor="citation" w:history="1">
        <w:r w:rsidR="007D774F" w:rsidRPr="00905660">
          <w:rPr>
            <w:rStyle w:val="Hyperlink"/>
          </w:rPr>
          <w:t>https://github.com/JasonKessler/scattertext#citation</w:t>
        </w:r>
      </w:hyperlink>
    </w:p>
    <w:p w14:paraId="01E52905" w14:textId="445D14B0" w:rsidR="001C0C62" w:rsidRDefault="001C0C62" w:rsidP="00C9099A">
      <w:pPr>
        <w:snapToGrid w:val="0"/>
        <w:spacing w:line="480" w:lineRule="auto"/>
        <w:ind w:left="360" w:hanging="360"/>
      </w:pPr>
      <w:proofErr w:type="spellStart"/>
      <w:r>
        <w:t>Kherwa</w:t>
      </w:r>
      <w:proofErr w:type="spellEnd"/>
      <w:r>
        <w:t xml:space="preserve">, P., &amp; Bansal, P. (2020). Topic modeling: A comprehensive review. </w:t>
      </w:r>
      <w:r>
        <w:rPr>
          <w:i/>
          <w:iCs/>
        </w:rPr>
        <w:t xml:space="preserve">EAI Endorsed Transactions on Scalable Information Systems, 7, </w:t>
      </w:r>
      <w:r>
        <w:t xml:space="preserve">e2. </w:t>
      </w:r>
      <w:hyperlink r:id="rId26" w:history="1">
        <w:r w:rsidRPr="00905660">
          <w:rPr>
            <w:rStyle w:val="Hyperlink"/>
          </w:rPr>
          <w:t>https://doi.org/10.4108/eai.13-7-2018.159623</w:t>
        </w:r>
      </w:hyperlink>
    </w:p>
    <w:p w14:paraId="7EAB154A" w14:textId="163171BD" w:rsidR="00E47D3D" w:rsidRDefault="00E47D3D" w:rsidP="00C9099A">
      <w:pPr>
        <w:snapToGrid w:val="0"/>
        <w:spacing w:line="480" w:lineRule="auto"/>
        <w:ind w:left="360" w:hanging="360"/>
      </w:pPr>
      <w:proofErr w:type="spellStart"/>
      <w:r w:rsidRPr="00A210AC">
        <w:t>Kranak</w:t>
      </w:r>
      <w:proofErr w:type="spellEnd"/>
      <w:r w:rsidRPr="00A210AC">
        <w:t xml:space="preserve">, M.P., </w:t>
      </w:r>
      <w:proofErr w:type="spellStart"/>
      <w:r w:rsidRPr="00A210AC">
        <w:t>Rooker</w:t>
      </w:r>
      <w:proofErr w:type="spellEnd"/>
      <w:r w:rsidRPr="00A210AC">
        <w:t xml:space="preserve">, G.W., </w:t>
      </w:r>
      <w:proofErr w:type="spellStart"/>
      <w:r w:rsidRPr="00A210AC">
        <w:t>Carr</w:t>
      </w:r>
      <w:proofErr w:type="spellEnd"/>
      <w:r w:rsidRPr="00A210AC">
        <w:t xml:space="preserve">, C.J., Bradtke, P., </w:t>
      </w:r>
      <w:proofErr w:type="spellStart"/>
      <w:r w:rsidRPr="00A210AC">
        <w:t>Falligant</w:t>
      </w:r>
      <w:proofErr w:type="spellEnd"/>
      <w:r w:rsidRPr="00A210AC">
        <w:t xml:space="preserve">, J.M., &amp; Hausman, N.L. (2021). Evaluation of accepted and rejected submissions in the </w:t>
      </w:r>
      <w:r w:rsidRPr="00A210AC">
        <w:rPr>
          <w:i/>
          <w:iCs/>
        </w:rPr>
        <w:t>Journal of Applied Behavior Analysis</w:t>
      </w:r>
      <w:r w:rsidRPr="00A210AC">
        <w:t xml:space="preserve">: Gender and experience. </w:t>
      </w:r>
      <w:r w:rsidRPr="00A210AC">
        <w:rPr>
          <w:i/>
          <w:iCs/>
        </w:rPr>
        <w:t>Journal of Applied Behavior Analysis, 54</w:t>
      </w:r>
      <w:r w:rsidRPr="00A210AC">
        <w:t xml:space="preserve">(3), 1175-1187. </w:t>
      </w:r>
      <w:hyperlink r:id="rId27" w:history="1">
        <w:r w:rsidR="00AD7FA9" w:rsidRPr="005605FD">
          <w:rPr>
            <w:rStyle w:val="Hyperlink"/>
          </w:rPr>
          <w:t>https://doi.org/10.1002/jaba.828</w:t>
        </w:r>
      </w:hyperlink>
    </w:p>
    <w:p w14:paraId="5B21CEC9" w14:textId="76E8DE5E" w:rsidR="00AD7FA9" w:rsidRPr="0073758D" w:rsidRDefault="00AD7FA9" w:rsidP="00C9099A">
      <w:pPr>
        <w:snapToGrid w:val="0"/>
        <w:spacing w:line="480" w:lineRule="auto"/>
        <w:ind w:left="360" w:hanging="360"/>
      </w:pPr>
      <w:proofErr w:type="spellStart"/>
      <w:r>
        <w:t>Krenn</w:t>
      </w:r>
      <w:proofErr w:type="spellEnd"/>
      <w:r>
        <w:t xml:space="preserve">, M., </w:t>
      </w:r>
      <w:proofErr w:type="spellStart"/>
      <w:r>
        <w:t>Zeilinger</w:t>
      </w:r>
      <w:proofErr w:type="spellEnd"/>
      <w:r>
        <w:t xml:space="preserve">, A. (2020). Predicting research trends with semantic and neural networks with an application in quantum physics. </w:t>
      </w:r>
      <w:r w:rsidRPr="007E505F">
        <w:rPr>
          <w:i/>
        </w:rPr>
        <w:t xml:space="preserve">Proceedings of the National Academy of Sciences of the United </w:t>
      </w:r>
      <w:r w:rsidRPr="0073758D">
        <w:rPr>
          <w:i/>
        </w:rPr>
        <w:t>States of America</w:t>
      </w:r>
      <w:r w:rsidRPr="0023574C">
        <w:t xml:space="preserve">. 117(4) 1910-1916. </w:t>
      </w:r>
      <w:hyperlink r:id="rId28" w:history="1">
        <w:r w:rsidRPr="008A3B0C">
          <w:rPr>
            <w:rStyle w:val="Hyperlink"/>
            <w:shd w:val="clear" w:color="auto" w:fill="FFFFFF"/>
          </w:rPr>
          <w:t>https://doi.org/10.1073/pnas.1914370116</w:t>
        </w:r>
      </w:hyperlink>
    </w:p>
    <w:p w14:paraId="6C272AF0" w14:textId="14DBF5F8" w:rsidR="00AD7FA9" w:rsidRDefault="004500D3" w:rsidP="00C9099A">
      <w:pPr>
        <w:snapToGrid w:val="0"/>
        <w:spacing w:line="480" w:lineRule="auto"/>
        <w:ind w:left="360" w:hanging="360"/>
        <w:rPr>
          <w:shd w:val="clear" w:color="auto" w:fill="FFFFFF"/>
        </w:rPr>
      </w:pPr>
      <w:proofErr w:type="spellStart"/>
      <w:r w:rsidRPr="0023574C">
        <w:t>Lattal</w:t>
      </w:r>
      <w:proofErr w:type="spellEnd"/>
      <w:r w:rsidRPr="0023574C">
        <w:t xml:space="preserve">, K. A., (1983). Don Hake, Behavior analyst: a memorial. </w:t>
      </w:r>
      <w:r w:rsidRPr="0023574C">
        <w:rPr>
          <w:i/>
        </w:rPr>
        <w:t xml:space="preserve">Journal of the Experimental Analysis of </w:t>
      </w:r>
      <w:proofErr w:type="gramStart"/>
      <w:r w:rsidRPr="0023574C">
        <w:rPr>
          <w:i/>
        </w:rPr>
        <w:t xml:space="preserve">Behavior </w:t>
      </w:r>
      <w:r w:rsidRPr="0073758D">
        <w:t>.</w:t>
      </w:r>
      <w:proofErr w:type="gramEnd"/>
      <w:r w:rsidRPr="0073758D">
        <w:t xml:space="preserve"> 39(1). 4-5. </w:t>
      </w:r>
      <w:hyperlink r:id="rId29" w:history="1">
        <w:r w:rsidR="007D774F" w:rsidRPr="00905660">
          <w:rPr>
            <w:rStyle w:val="Hyperlink"/>
            <w:shd w:val="clear" w:color="auto" w:fill="FFFFFF"/>
          </w:rPr>
          <w:t>https://doi.org/10.1901/jeab.1983.39-4</w:t>
        </w:r>
      </w:hyperlink>
    </w:p>
    <w:p w14:paraId="3515798D" w14:textId="1D313708" w:rsidR="0073758D" w:rsidRDefault="0073758D" w:rsidP="00C9099A">
      <w:pPr>
        <w:snapToGrid w:val="0"/>
        <w:spacing w:line="480" w:lineRule="auto"/>
        <w:ind w:left="360" w:hanging="360"/>
      </w:pPr>
      <w:r w:rsidRPr="0073758D">
        <w:t xml:space="preserve">Lee, M. (2021). </w:t>
      </w:r>
      <w:proofErr w:type="spellStart"/>
      <w:r w:rsidRPr="0073758D">
        <w:t>Pytesseract</w:t>
      </w:r>
      <w:proofErr w:type="spellEnd"/>
      <w:r w:rsidRPr="0073758D">
        <w:t xml:space="preserve"> 0.3.8. </w:t>
      </w:r>
      <w:r>
        <w:t xml:space="preserve">Documentation can be retrieved from: </w:t>
      </w:r>
      <w:hyperlink r:id="rId30" w:history="1">
        <w:r w:rsidR="007D774F" w:rsidRPr="00905660">
          <w:rPr>
            <w:rStyle w:val="Hyperlink"/>
          </w:rPr>
          <w:t>https://pypi.org/project/pytesseract/</w:t>
        </w:r>
      </w:hyperlink>
    </w:p>
    <w:p w14:paraId="6A66F2B5" w14:textId="7522048D" w:rsidR="00130909" w:rsidRPr="0073758D" w:rsidRDefault="004178BD" w:rsidP="00C9099A">
      <w:pPr>
        <w:snapToGrid w:val="0"/>
        <w:spacing w:line="480" w:lineRule="auto"/>
        <w:ind w:left="360" w:hanging="360"/>
      </w:pPr>
      <w:r w:rsidRPr="0023574C">
        <w:t xml:space="preserve">Li, A., Curiel, H., Pritchard, J., &amp; Poling, A. (2018). Participation of Women in Behavior Analysis Research: Some Recent and Relevant Data. Behavior analysis in practice, 11(2), 160–164. </w:t>
      </w:r>
      <w:hyperlink r:id="rId31" w:history="1">
        <w:r w:rsidRPr="0073758D">
          <w:rPr>
            <w:rStyle w:val="Hyperlink"/>
          </w:rPr>
          <w:t>https://doi.org/10.1007/s40617-018-0211-6</w:t>
        </w:r>
      </w:hyperlink>
    </w:p>
    <w:p w14:paraId="290DC7A3" w14:textId="5E0C25C5" w:rsidR="006C0928" w:rsidRDefault="006C0928" w:rsidP="00C9099A">
      <w:pPr>
        <w:snapToGrid w:val="0"/>
        <w:spacing w:line="480" w:lineRule="auto"/>
        <w:ind w:left="360" w:hanging="360"/>
      </w:pPr>
      <w:proofErr w:type="spellStart"/>
      <w:r w:rsidRPr="00A210AC">
        <w:t>Mariani</w:t>
      </w:r>
      <w:proofErr w:type="spellEnd"/>
      <w:r w:rsidRPr="00A210AC">
        <w:t xml:space="preserve">, J., </w:t>
      </w:r>
      <w:proofErr w:type="spellStart"/>
      <w:r w:rsidRPr="00A210AC">
        <w:t>Francopoulo</w:t>
      </w:r>
      <w:proofErr w:type="spellEnd"/>
      <w:r w:rsidRPr="00A210AC">
        <w:t xml:space="preserve">, G., &amp; </w:t>
      </w:r>
      <w:proofErr w:type="spellStart"/>
      <w:r w:rsidRPr="00A210AC">
        <w:t>Paroubek</w:t>
      </w:r>
      <w:proofErr w:type="spellEnd"/>
      <w:r w:rsidRPr="00A210AC">
        <w:t>, P. (20</w:t>
      </w:r>
      <w:r w:rsidR="00C12BF2">
        <w:t>19</w:t>
      </w:r>
      <w:r w:rsidRPr="00A210AC">
        <w:t xml:space="preserve">a). The NLP4NLP Corpus (I): 50 years of publication, collaboration, and citation in speech and language processing. </w:t>
      </w:r>
      <w:r w:rsidRPr="00A210AC">
        <w:rPr>
          <w:i/>
          <w:iCs/>
        </w:rPr>
        <w:t>Frontiers in Research Metrics and Analytics, 3</w:t>
      </w:r>
      <w:r w:rsidRPr="00A210AC">
        <w:t xml:space="preserve">, 36. </w:t>
      </w:r>
      <w:hyperlink r:id="rId32" w:history="1">
        <w:r w:rsidR="007D774F" w:rsidRPr="00905660">
          <w:rPr>
            <w:rStyle w:val="Hyperlink"/>
          </w:rPr>
          <w:t>https://doi.org/10.3389/frma.2018.00036</w:t>
        </w:r>
      </w:hyperlink>
    </w:p>
    <w:p w14:paraId="54DBD717" w14:textId="4FBF12D5" w:rsidR="00130909" w:rsidRDefault="00130909" w:rsidP="00C9099A">
      <w:pPr>
        <w:snapToGrid w:val="0"/>
        <w:spacing w:line="480" w:lineRule="auto"/>
        <w:ind w:left="360" w:hanging="360"/>
      </w:pPr>
      <w:proofErr w:type="spellStart"/>
      <w:r w:rsidRPr="00A210AC">
        <w:lastRenderedPageBreak/>
        <w:t>Mariani</w:t>
      </w:r>
      <w:proofErr w:type="spellEnd"/>
      <w:r w:rsidRPr="00A210AC">
        <w:t xml:space="preserve">, J., </w:t>
      </w:r>
      <w:proofErr w:type="spellStart"/>
      <w:r w:rsidRPr="00A210AC">
        <w:t>Francopoulo</w:t>
      </w:r>
      <w:proofErr w:type="spellEnd"/>
      <w:r w:rsidRPr="00A210AC">
        <w:t xml:space="preserve">, G., </w:t>
      </w:r>
      <w:proofErr w:type="spellStart"/>
      <w:r w:rsidRPr="00A210AC">
        <w:t>Paroubek</w:t>
      </w:r>
      <w:proofErr w:type="spellEnd"/>
      <w:r w:rsidRPr="00A210AC">
        <w:t xml:space="preserve">, P. &amp; Vernier, F. (2019b). The NLP4NLP Corpus (II): 50 Years of Research in Speech and Language Processing. </w:t>
      </w:r>
      <w:r w:rsidRPr="00A210AC">
        <w:rPr>
          <w:i/>
          <w:iCs/>
        </w:rPr>
        <w:t xml:space="preserve">Frontiers in Research Metrics and Analytics, 3, </w:t>
      </w:r>
      <w:r w:rsidRPr="00A210AC">
        <w:t xml:space="preserve">37. </w:t>
      </w:r>
      <w:hyperlink r:id="rId33" w:history="1">
        <w:r w:rsidR="007175F5" w:rsidRPr="007175F5">
          <w:rPr>
            <w:rStyle w:val="Hyperlink"/>
          </w:rPr>
          <w:t>https://doi/org/10.3389/frma.2018.00037</w:t>
        </w:r>
      </w:hyperlink>
    </w:p>
    <w:p w14:paraId="654E65A4" w14:textId="0F01E737" w:rsidR="007D774F" w:rsidRDefault="007D774F" w:rsidP="007D774F">
      <w:pPr>
        <w:snapToGrid w:val="0"/>
        <w:spacing w:line="480" w:lineRule="auto"/>
        <w:ind w:left="360" w:hanging="360"/>
      </w:pPr>
      <w:proofErr w:type="gramStart"/>
      <w:r>
        <w:t>McKinney,  W.</w:t>
      </w:r>
      <w:proofErr w:type="gramEnd"/>
      <w:r>
        <w:t xml:space="preserve"> (2010). Data structures for statistical computing in python. </w:t>
      </w:r>
      <w:r>
        <w:rPr>
          <w:i/>
        </w:rPr>
        <w:t>Proceedings of the 9</w:t>
      </w:r>
      <w:r w:rsidRPr="007E505F">
        <w:rPr>
          <w:i/>
          <w:vertAlign w:val="superscript"/>
        </w:rPr>
        <w:t>t</w:t>
      </w:r>
      <w:r>
        <w:rPr>
          <w:i/>
          <w:vertAlign w:val="superscript"/>
        </w:rPr>
        <w:t xml:space="preserve">h </w:t>
      </w:r>
      <w:r>
        <w:rPr>
          <w:i/>
        </w:rPr>
        <w:t xml:space="preserve">Python in Science Conference. </w:t>
      </w:r>
      <w:r>
        <w:t xml:space="preserve">51-56. </w:t>
      </w:r>
      <w:hyperlink r:id="rId34" w:history="1">
        <w:r w:rsidRPr="00905660">
          <w:rPr>
            <w:rStyle w:val="Hyperlink"/>
          </w:rPr>
          <w:t>https://doi.org/10.25090/Majora-92bf1922-00a</w:t>
        </w:r>
      </w:hyperlink>
    </w:p>
    <w:p w14:paraId="7B3A225C" w14:textId="7A2473C1" w:rsidR="007175F5" w:rsidRDefault="007175F5" w:rsidP="00C9099A">
      <w:pPr>
        <w:snapToGrid w:val="0"/>
        <w:spacing w:line="480" w:lineRule="auto"/>
        <w:ind w:left="360" w:hanging="360"/>
      </w:pPr>
      <w:proofErr w:type="spellStart"/>
      <w:r>
        <w:t>Merbitz</w:t>
      </w:r>
      <w:proofErr w:type="spellEnd"/>
      <w:r>
        <w:t xml:space="preserve">, C. T., </w:t>
      </w:r>
      <w:proofErr w:type="spellStart"/>
      <w:r>
        <w:t>Merbitz</w:t>
      </w:r>
      <w:proofErr w:type="spellEnd"/>
      <w:r>
        <w:t xml:space="preserve">, N. H., Pennypacker, H. S. (2016). On terms: frequency and rate in applied behavior analysis. </w:t>
      </w:r>
      <w:r>
        <w:rPr>
          <w:i/>
        </w:rPr>
        <w:t>The Behavior Analyst.</w:t>
      </w:r>
      <w:r w:rsidR="00C91A57">
        <w:t xml:space="preserve">39. 333-338. </w:t>
      </w:r>
      <w:hyperlink r:id="rId35" w:history="1">
        <w:r w:rsidR="007D774F" w:rsidRPr="00905660">
          <w:rPr>
            <w:rStyle w:val="Hyperlink"/>
          </w:rPr>
          <w:t>https://doi.org/10.1007/s40614-15-0048-z</w:t>
        </w:r>
      </w:hyperlink>
    </w:p>
    <w:p w14:paraId="4AE75E12" w14:textId="6A95C4B8" w:rsidR="007D774F" w:rsidRDefault="007D774F" w:rsidP="00C9099A">
      <w:pPr>
        <w:snapToGrid w:val="0"/>
        <w:spacing w:line="480" w:lineRule="auto"/>
        <w:ind w:left="360" w:hanging="360"/>
      </w:pPr>
      <w:r>
        <w:t xml:space="preserve">Michael, J. (1980). Flight from behavior analysis presidential address ABA 1980. </w:t>
      </w:r>
      <w:r>
        <w:rPr>
          <w:i/>
          <w:iCs/>
        </w:rPr>
        <w:t>The Behavior Analyst, 3</w:t>
      </w:r>
      <w:r>
        <w:t xml:space="preserve">(2), 1-22. </w:t>
      </w:r>
      <w:hyperlink r:id="rId36" w:history="1">
        <w:r w:rsidRPr="00905660">
          <w:rPr>
            <w:rStyle w:val="Hyperlink"/>
          </w:rPr>
          <w:t>https://dx.doi.org/10.1007/FBF03391838</w:t>
        </w:r>
      </w:hyperlink>
    </w:p>
    <w:p w14:paraId="5F0B3E4F" w14:textId="40E6B468" w:rsidR="001C0C62" w:rsidRDefault="001C0C62" w:rsidP="00C9099A">
      <w:pPr>
        <w:snapToGrid w:val="0"/>
        <w:spacing w:line="480" w:lineRule="auto"/>
        <w:ind w:left="360" w:hanging="360"/>
        <w:rPr>
          <w:rStyle w:val="Hyperlink"/>
        </w:rPr>
      </w:pPr>
      <w:proofErr w:type="spellStart"/>
      <w:r w:rsidRPr="001C0C62">
        <w:t>Mulunda</w:t>
      </w:r>
      <w:proofErr w:type="spellEnd"/>
      <w:r w:rsidRPr="001C0C62">
        <w:t>,</w:t>
      </w:r>
      <w:r>
        <w:t xml:space="preserve"> </w:t>
      </w:r>
      <w:r w:rsidRPr="001C0C62">
        <w:t>C. K.</w:t>
      </w:r>
      <w:r>
        <w:t xml:space="preserve">, </w:t>
      </w:r>
      <w:proofErr w:type="spellStart"/>
      <w:r w:rsidRPr="001C0C62">
        <w:t>Wagacha</w:t>
      </w:r>
      <w:proofErr w:type="spellEnd"/>
      <w:r>
        <w:t xml:space="preserve">, </w:t>
      </w:r>
      <w:r w:rsidRPr="001C0C62">
        <w:t>P. W.</w:t>
      </w:r>
      <w:r>
        <w:t>,</w:t>
      </w:r>
      <w:r w:rsidRPr="001C0C62">
        <w:t xml:space="preserve"> </w:t>
      </w:r>
      <w:r>
        <w:t xml:space="preserve">&amp; </w:t>
      </w:r>
      <w:proofErr w:type="spellStart"/>
      <w:r w:rsidRPr="001C0C62">
        <w:t>Muchemi</w:t>
      </w:r>
      <w:proofErr w:type="spellEnd"/>
      <w:r w:rsidRPr="001C0C62">
        <w:t>,</w:t>
      </w:r>
      <w:r>
        <w:t xml:space="preserve"> L. (2018). </w:t>
      </w:r>
      <w:r w:rsidRPr="001C0C62">
        <w:t>Review of Trends in Topic Modeling Techniques, Tools, Inference Algorithms and Applications</w:t>
      </w:r>
      <w:r>
        <w:t>.</w:t>
      </w:r>
      <w:r w:rsidRPr="001C0C62">
        <w:t xml:space="preserve"> </w:t>
      </w:r>
      <w:r w:rsidRPr="001C0C62">
        <w:rPr>
          <w:i/>
          <w:iCs/>
        </w:rPr>
        <w:t>5th International Conference on Soft Computing &amp; Machine Intelligence (ISCMI),</w:t>
      </w:r>
      <w:r w:rsidRPr="001C0C62">
        <w:t xml:space="preserve"> 28-37</w:t>
      </w:r>
      <w:r>
        <w:t xml:space="preserve">. </w:t>
      </w:r>
      <w:hyperlink r:id="rId37" w:history="1">
        <w:r w:rsidRPr="00905660">
          <w:rPr>
            <w:rStyle w:val="Hyperlink"/>
          </w:rPr>
          <w:t>https://doi.org//10.1109/ISCMI.2018.8703231</w:t>
        </w:r>
      </w:hyperlink>
    </w:p>
    <w:p w14:paraId="6DA3D378" w14:textId="6EEC97DE" w:rsidR="005C1ADF" w:rsidRPr="005C1ADF" w:rsidRDefault="005C1ADF" w:rsidP="005C1ADF">
      <w:pPr>
        <w:snapToGrid w:val="0"/>
        <w:spacing w:line="480" w:lineRule="auto"/>
        <w:ind w:left="360" w:hanging="360"/>
      </w:pPr>
      <w:r>
        <w:t xml:space="preserve">Pang, B., Lee, L., </w:t>
      </w:r>
      <w:proofErr w:type="spellStart"/>
      <w:r>
        <w:t>Vaithyanathan</w:t>
      </w:r>
      <w:proofErr w:type="spellEnd"/>
      <w:r>
        <w:t xml:space="preserve">, S. (2002). Thumbs </w:t>
      </w:r>
      <w:proofErr w:type="gramStart"/>
      <w:r>
        <w:t>up?:</w:t>
      </w:r>
      <w:proofErr w:type="gramEnd"/>
      <w:r>
        <w:t xml:space="preserve"> sentiment </w:t>
      </w:r>
      <w:proofErr w:type="spellStart"/>
      <w:r>
        <w:t>classifaction</w:t>
      </w:r>
      <w:proofErr w:type="spellEnd"/>
      <w:r>
        <w:t xml:space="preserve"> using machine learning </w:t>
      </w:r>
      <w:proofErr w:type="spellStart"/>
      <w:r>
        <w:t>techniques.</w:t>
      </w:r>
      <w:r w:rsidRPr="00901CBC">
        <w:t>Association</w:t>
      </w:r>
      <w:proofErr w:type="spellEnd"/>
      <w:r w:rsidRPr="00901CBC">
        <w:t xml:space="preserve"> for Computational </w:t>
      </w:r>
      <w:proofErr w:type="spellStart"/>
      <w:r w:rsidRPr="00901CBC">
        <w:t>Linquistics</w:t>
      </w:r>
      <w:proofErr w:type="spellEnd"/>
      <w:r w:rsidRPr="00901CBC">
        <w:t xml:space="preserve">, </w:t>
      </w:r>
      <w:r w:rsidRPr="005C1ADF">
        <w:t xml:space="preserve"> </w:t>
      </w:r>
      <w:r w:rsidRPr="00901CBC">
        <w:t>79-82. https://doi.org/10.3115/1118693.1118704</w:t>
      </w:r>
    </w:p>
    <w:p w14:paraId="22DA3F50" w14:textId="3E550771" w:rsidR="007E505F" w:rsidRDefault="007E505F" w:rsidP="00C9099A">
      <w:pPr>
        <w:snapToGrid w:val="0"/>
        <w:spacing w:line="480" w:lineRule="auto"/>
        <w:ind w:left="360" w:hanging="360"/>
      </w:pPr>
      <w:r>
        <w:t xml:space="preserve">Phillips, C.L., Vollmer, T.R., &amp; Porter, A. (2019). An evaluation of textual prompts and generalized textual instruction-following. </w:t>
      </w:r>
      <w:r>
        <w:rPr>
          <w:i/>
          <w:iCs/>
        </w:rPr>
        <w:t>Journal of Applied Behavior Analysis, 52</w:t>
      </w:r>
      <w:r>
        <w:t xml:space="preserve">(4), 1140-1160. </w:t>
      </w:r>
      <w:hyperlink r:id="rId38" w:history="1">
        <w:r w:rsidR="00037021" w:rsidRPr="007C5EF2">
          <w:rPr>
            <w:rStyle w:val="Hyperlink"/>
          </w:rPr>
          <w:t>https://doi.org/10.1002/jaba.649</w:t>
        </w:r>
      </w:hyperlink>
    </w:p>
    <w:p w14:paraId="0DE25103" w14:textId="69C0C1DE" w:rsidR="004178BD" w:rsidRDefault="004178BD" w:rsidP="00C9099A">
      <w:pPr>
        <w:snapToGrid w:val="0"/>
        <w:spacing w:line="480" w:lineRule="auto"/>
        <w:ind w:left="360" w:hanging="360"/>
      </w:pPr>
      <w:r w:rsidRPr="00A210AC">
        <w:t xml:space="preserve">Rice, P.L., &amp; Ezzy, D. (2000). Qualitative research methods: A health focus. </w:t>
      </w:r>
      <w:r w:rsidRPr="00BF76EA">
        <w:t xml:space="preserve">South Melbourne, VIC, </w:t>
      </w:r>
      <w:proofErr w:type="spellStart"/>
      <w:r w:rsidRPr="00BF76EA">
        <w:t>Autstralia</w:t>
      </w:r>
      <w:proofErr w:type="spellEnd"/>
      <w:r w:rsidRPr="00BF76EA">
        <w:t xml:space="preserve">: OUP Australia. </w:t>
      </w:r>
    </w:p>
    <w:p w14:paraId="354F7230" w14:textId="35473B9D" w:rsidR="00B1255E" w:rsidRPr="007E505F" w:rsidRDefault="00B1255E" w:rsidP="00C9099A">
      <w:pPr>
        <w:snapToGrid w:val="0"/>
        <w:spacing w:line="480" w:lineRule="auto"/>
        <w:ind w:left="360" w:hanging="360"/>
        <w:rPr>
          <w:iCs/>
        </w:rPr>
      </w:pPr>
      <w:proofErr w:type="spellStart"/>
      <w:r>
        <w:rPr>
          <w:iCs/>
        </w:rPr>
        <w:lastRenderedPageBreak/>
        <w:t>R</w:t>
      </w:r>
      <w:r w:rsidR="00EE5C25">
        <w:rPr>
          <w:iCs/>
        </w:rPr>
        <w:t>zhetsky</w:t>
      </w:r>
      <w:proofErr w:type="spellEnd"/>
      <w:r w:rsidR="00EE5C25">
        <w:rPr>
          <w:iCs/>
        </w:rPr>
        <w:t xml:space="preserve">, A., Foster, J. G., Evans, J. A. (2015). Choosing experiments to accelerate collective discovery. </w:t>
      </w:r>
      <w:r w:rsidR="00EE5C25">
        <w:rPr>
          <w:i/>
          <w:iCs/>
        </w:rPr>
        <w:t xml:space="preserve">Proceedings of the National Academy of Sciences of the United States of America. </w:t>
      </w:r>
      <w:r w:rsidR="00EE5C25">
        <w:rPr>
          <w:iCs/>
        </w:rPr>
        <w:t xml:space="preserve">112(47), 14569-14574. </w:t>
      </w:r>
    </w:p>
    <w:p w14:paraId="7CB0A503" w14:textId="0A35FD3B" w:rsidR="004178BD" w:rsidRDefault="004178BD" w:rsidP="00C9099A">
      <w:pPr>
        <w:snapToGrid w:val="0"/>
        <w:spacing w:line="480" w:lineRule="auto"/>
        <w:ind w:left="360" w:hanging="360"/>
      </w:pPr>
      <w:proofErr w:type="spellStart"/>
      <w:r w:rsidRPr="00A210AC">
        <w:t>Shabani</w:t>
      </w:r>
      <w:proofErr w:type="spellEnd"/>
      <w:r w:rsidRPr="00A210AC">
        <w:t xml:space="preserve">, D. B., </w:t>
      </w:r>
      <w:proofErr w:type="spellStart"/>
      <w:r w:rsidRPr="00A210AC">
        <w:t>Carr</w:t>
      </w:r>
      <w:proofErr w:type="spellEnd"/>
      <w:r w:rsidRPr="00A210AC">
        <w:t xml:space="preserve">, J. E., </w:t>
      </w:r>
      <w:proofErr w:type="spellStart"/>
      <w:r w:rsidRPr="00A210AC">
        <w:t>Petursdottir</w:t>
      </w:r>
      <w:proofErr w:type="spellEnd"/>
      <w:r w:rsidRPr="00A210AC">
        <w:t xml:space="preserve">, A. I., </w:t>
      </w:r>
      <w:proofErr w:type="spellStart"/>
      <w:r w:rsidRPr="00A210AC">
        <w:t>Esch</w:t>
      </w:r>
      <w:proofErr w:type="spellEnd"/>
      <w:r w:rsidRPr="00A210AC">
        <w:t xml:space="preserve">, B. E., &amp; Gillett, J. N. (2004). Scholarly productivity in behavior analysis: The most prolific authors and institutions from 1992 to 2001. The Behavior Analyst Today, 5(3), 235-243. </w:t>
      </w:r>
      <w:hyperlink r:id="rId39" w:history="1">
        <w:r w:rsidR="007D774F" w:rsidRPr="00905660">
          <w:rPr>
            <w:rStyle w:val="Hyperlink"/>
          </w:rPr>
          <w:t>http://dx.doi.org/10.1037/h0100035</w:t>
        </w:r>
      </w:hyperlink>
    </w:p>
    <w:p w14:paraId="70654FC5" w14:textId="08C11D25" w:rsidR="00483081" w:rsidRDefault="00483081" w:rsidP="00C9099A">
      <w:pPr>
        <w:snapToGrid w:val="0"/>
        <w:spacing w:line="480" w:lineRule="auto"/>
        <w:ind w:left="360" w:hanging="360"/>
      </w:pPr>
      <w:r>
        <w:t xml:space="preserve">Shevat, A. (2017). Designing bots: Creating conversational experiences. O’Reilly Media. </w:t>
      </w:r>
    </w:p>
    <w:p w14:paraId="030F7011" w14:textId="0AEAE524" w:rsidR="005161E6" w:rsidRPr="00A210AC" w:rsidRDefault="005161E6" w:rsidP="00C9099A">
      <w:pPr>
        <w:snapToGrid w:val="0"/>
        <w:spacing w:line="480" w:lineRule="auto"/>
        <w:ind w:left="360" w:hanging="360"/>
      </w:pPr>
      <w:r w:rsidRPr="00A210AC">
        <w:t xml:space="preserve">Skinner, B. F. (1932). Drive and reflex strength: II. </w:t>
      </w:r>
      <w:r w:rsidRPr="00BF76EA">
        <w:rPr>
          <w:i/>
          <w:iCs/>
        </w:rPr>
        <w:t>Journal of General Psychology, 6</w:t>
      </w:r>
      <w:r w:rsidRPr="00A210AC">
        <w:t>, 38–48.</w:t>
      </w:r>
    </w:p>
    <w:p w14:paraId="01E985E8" w14:textId="21AC54B8" w:rsidR="0063494C" w:rsidRPr="00A210AC" w:rsidRDefault="005161E6" w:rsidP="00C9099A">
      <w:pPr>
        <w:snapToGrid w:val="0"/>
        <w:spacing w:line="480" w:lineRule="auto"/>
        <w:ind w:left="360" w:hanging="360"/>
      </w:pPr>
      <w:r w:rsidRPr="00A210AC">
        <w:t>Skinner, B. F. (1938). The behavior of organisms: An experimental analysis. New York: Appleton-Century-Crofts.</w:t>
      </w:r>
    </w:p>
    <w:p w14:paraId="2771C51D" w14:textId="61481EDC" w:rsidR="0063494C" w:rsidRDefault="0063494C" w:rsidP="00C9099A">
      <w:pPr>
        <w:snapToGrid w:val="0"/>
        <w:spacing w:line="480" w:lineRule="auto"/>
        <w:ind w:left="360" w:hanging="360"/>
      </w:pPr>
      <w:r w:rsidRPr="00A210AC">
        <w:t xml:space="preserve">Skinner, B.F. (1953). Science and Human Behavior. New York: Appleton-Century-Crofts. </w:t>
      </w:r>
    </w:p>
    <w:p w14:paraId="5FA46604" w14:textId="4B91A331" w:rsidR="007E505F" w:rsidRDefault="007E505F" w:rsidP="00C9099A">
      <w:pPr>
        <w:snapToGrid w:val="0"/>
        <w:spacing w:line="480" w:lineRule="auto"/>
        <w:ind w:left="360" w:hanging="360"/>
        <w:rPr>
          <w:rStyle w:val="Hyperlink"/>
        </w:rPr>
      </w:pPr>
      <w:proofErr w:type="spellStart"/>
      <w:r>
        <w:t>Staats</w:t>
      </w:r>
      <w:proofErr w:type="spellEnd"/>
      <w:r>
        <w:t xml:space="preserve">, A.W., </w:t>
      </w:r>
      <w:proofErr w:type="spellStart"/>
      <w:r>
        <w:t>Staats</w:t>
      </w:r>
      <w:proofErr w:type="spellEnd"/>
      <w:r>
        <w:t xml:space="preserve">, C.K., Schutz, R.E., &amp; Wolf, M. (1962). The conditioning of textual responses using “extrinsic” reinforcers. </w:t>
      </w:r>
      <w:r>
        <w:rPr>
          <w:i/>
          <w:iCs/>
        </w:rPr>
        <w:t>Journal of the Experimental Analysis of Behavior, 5</w:t>
      </w:r>
      <w:r>
        <w:t xml:space="preserve">(1), 33-40. </w:t>
      </w:r>
      <w:hyperlink r:id="rId40" w:history="1">
        <w:r w:rsidR="007D774F" w:rsidRPr="00905660">
          <w:rPr>
            <w:rStyle w:val="Hyperlink"/>
            <w:shd w:val="clear" w:color="auto" w:fill="FFFFFF"/>
          </w:rPr>
          <w:t>https://doi.org/</w:t>
        </w:r>
        <w:r w:rsidR="007D774F" w:rsidRPr="00905660">
          <w:rPr>
            <w:rStyle w:val="Hyperlink"/>
          </w:rPr>
          <w:t>10.1901/jeab.1962.5-33</w:t>
        </w:r>
      </w:hyperlink>
    </w:p>
    <w:p w14:paraId="2D2E7707" w14:textId="7B24EE27" w:rsidR="009C4FB3" w:rsidRDefault="009C4FB3" w:rsidP="009C4FB3">
      <w:pPr>
        <w:snapToGrid w:val="0"/>
        <w:spacing w:line="480" w:lineRule="auto"/>
        <w:ind w:left="360" w:hanging="360"/>
      </w:pPr>
      <w:proofErr w:type="spellStart"/>
      <w:r>
        <w:t>Sprott</w:t>
      </w:r>
      <w:proofErr w:type="spellEnd"/>
      <w:r>
        <w:t xml:space="preserve">, R.L., Clark, F.W., &amp; </w:t>
      </w:r>
      <w:proofErr w:type="spellStart"/>
      <w:r>
        <w:t>Wimer</w:t>
      </w:r>
      <w:proofErr w:type="spellEnd"/>
      <w:r>
        <w:t xml:space="preserve">, R.E. (1970). A chamber for the instrumental control of licking behavior in the laboratory mouse. </w:t>
      </w:r>
      <w:r>
        <w:rPr>
          <w:i/>
        </w:rPr>
        <w:t xml:space="preserve">Journal of the Experimental Analysis of Behavior. </w:t>
      </w:r>
      <w:r w:rsidRPr="00C9099A">
        <w:rPr>
          <w:i/>
          <w:iCs/>
        </w:rPr>
        <w:t>14(3)</w:t>
      </w:r>
      <w:r>
        <w:rPr>
          <w:i/>
          <w:iCs/>
        </w:rPr>
        <w:t>,</w:t>
      </w:r>
      <w:r>
        <w:t xml:space="preserve"> 341-343. </w:t>
      </w:r>
      <w:hyperlink r:id="rId41" w:history="1">
        <w:r w:rsidRPr="00905660">
          <w:rPr>
            <w:rStyle w:val="Hyperlink"/>
          </w:rPr>
          <w:t>https://doi.org/10.1901/jeab.1970.14-341</w:t>
        </w:r>
      </w:hyperlink>
    </w:p>
    <w:p w14:paraId="26D4B777" w14:textId="0CA2E128" w:rsidR="008415E7" w:rsidRDefault="008415E7" w:rsidP="00C9099A">
      <w:pPr>
        <w:snapToGrid w:val="0"/>
        <w:spacing w:line="480" w:lineRule="auto"/>
        <w:ind w:left="360" w:hanging="360"/>
      </w:pPr>
      <w:r>
        <w:t xml:space="preserve">Twitter Usage Statistics (2021). Retrieved from </w:t>
      </w:r>
      <w:hyperlink r:id="rId42" w:anchor="sources" w:history="1">
        <w:r w:rsidRPr="005605FD">
          <w:rPr>
            <w:rStyle w:val="Hyperlink"/>
          </w:rPr>
          <w:t>https://www.internetlivestats.com/twitter-statistics/#sources</w:t>
        </w:r>
      </w:hyperlink>
    </w:p>
    <w:p w14:paraId="727DAFAE" w14:textId="2973EBA0" w:rsidR="008415E7" w:rsidRPr="008415E7" w:rsidRDefault="008415E7" w:rsidP="00C9099A">
      <w:pPr>
        <w:snapToGrid w:val="0"/>
        <w:spacing w:line="480" w:lineRule="auto"/>
        <w:ind w:left="360" w:hanging="360"/>
        <w:rPr>
          <w:b/>
        </w:rPr>
      </w:pPr>
      <w:r>
        <w:t>U.S. Texting Statistics (20</w:t>
      </w:r>
      <w:r w:rsidR="003B20F2">
        <w:t>17</w:t>
      </w:r>
      <w:r>
        <w:t xml:space="preserve">). Retrieved from </w:t>
      </w:r>
      <w:hyperlink r:id="rId43" w:history="1">
        <w:r w:rsidR="007E505F" w:rsidRPr="007C5EF2">
          <w:rPr>
            <w:rStyle w:val="Hyperlink"/>
          </w:rPr>
          <w:t>https://www</w:t>
        </w:r>
      </w:hyperlink>
      <w:r w:rsidRPr="008415E7">
        <w:t>.localproject.net/docs/texting-stats/</w:t>
      </w:r>
    </w:p>
    <w:p w14:paraId="615F43FF" w14:textId="77777777" w:rsidR="00FF451D" w:rsidRDefault="004521ED" w:rsidP="00C9099A">
      <w:pPr>
        <w:snapToGrid w:val="0"/>
        <w:spacing w:line="480" w:lineRule="auto"/>
        <w:ind w:left="360" w:hanging="360"/>
      </w:pPr>
      <w:r w:rsidRPr="00A210AC">
        <w:t>Wickham, H. (2014). Tidy data. Journal of Statistical Software, 59(10), 1-23.</w:t>
      </w:r>
    </w:p>
    <w:p w14:paraId="6E7B93D5" w14:textId="6A7AC5D2" w:rsidR="007E505F" w:rsidRDefault="007E505F" w:rsidP="00C9099A">
      <w:pPr>
        <w:snapToGrid w:val="0"/>
        <w:spacing w:line="480" w:lineRule="auto"/>
        <w:ind w:left="360" w:hanging="360"/>
        <w:rPr>
          <w:rStyle w:val="Hyperlink"/>
        </w:rPr>
      </w:pPr>
      <w:r>
        <w:lastRenderedPageBreak/>
        <w:t xml:space="preserve">Yamamoto, S., &amp; </w:t>
      </w:r>
      <w:proofErr w:type="spellStart"/>
      <w:r>
        <w:t>Isawa</w:t>
      </w:r>
      <w:proofErr w:type="spellEnd"/>
      <w:r>
        <w:t xml:space="preserve">, S. (2019). Effects of textual prompts and feedback on social niceties of adolescents with autism spectrum disorder in a simulated workspace. </w:t>
      </w:r>
      <w:r>
        <w:rPr>
          <w:i/>
          <w:iCs/>
        </w:rPr>
        <w:t>Journal of Applied Behavior Analysis, 53</w:t>
      </w:r>
      <w:r>
        <w:t xml:space="preserve">(3), 1404-1418. </w:t>
      </w:r>
      <w:hyperlink r:id="rId44" w:history="1">
        <w:r w:rsidR="007D774F" w:rsidRPr="00905660">
          <w:rPr>
            <w:rStyle w:val="Hyperlink"/>
          </w:rPr>
          <w:t>https://doi.org/10.1002/jaba.667</w:t>
        </w:r>
      </w:hyperlink>
    </w:p>
    <w:p w14:paraId="46A05B28" w14:textId="7B6D92AC" w:rsidR="007E505F" w:rsidRDefault="009C4FB3" w:rsidP="00901CBC">
      <w:pPr>
        <w:snapToGrid w:val="0"/>
        <w:spacing w:line="480" w:lineRule="auto"/>
        <w:ind w:left="360" w:hanging="360"/>
      </w:pPr>
      <w:r>
        <w:t xml:space="preserve">Ziegler, D. M., </w:t>
      </w:r>
      <w:proofErr w:type="spellStart"/>
      <w:r>
        <w:t>Stiennon</w:t>
      </w:r>
      <w:proofErr w:type="spellEnd"/>
      <w:r>
        <w:t xml:space="preserve">, N., Wu, J., Brown, T. B., Radford, A., </w:t>
      </w:r>
      <w:proofErr w:type="spellStart"/>
      <w:r>
        <w:t>Amodei</w:t>
      </w:r>
      <w:proofErr w:type="spellEnd"/>
      <w:r>
        <w:t xml:space="preserve">, D., </w:t>
      </w:r>
      <w:proofErr w:type="spellStart"/>
      <w:r>
        <w:t>Christiano</w:t>
      </w:r>
      <w:proofErr w:type="spellEnd"/>
      <w:r>
        <w:t xml:space="preserve">, P. F., &amp; Irving, G. (2019). Fine-tuning language models from human preferences. </w:t>
      </w:r>
      <w:proofErr w:type="spellStart"/>
      <w:r w:rsidRPr="00901CBC">
        <w:t>CoRR</w:t>
      </w:r>
      <w:proofErr w:type="spellEnd"/>
      <w:r w:rsidRPr="00901CBC">
        <w:t xml:space="preserve">, </w:t>
      </w:r>
      <w:r>
        <w:t xml:space="preserve">abs/1909.09593. 1-26. </w:t>
      </w:r>
      <w:r w:rsidRPr="00901CBC">
        <w:t>http://arxiv.org/abs/1909.08593</w:t>
      </w:r>
    </w:p>
    <w:sectPr w:rsidR="007E505F" w:rsidSect="00EF17AA">
      <w:headerReference w:type="even" r:id="rId45"/>
      <w:headerReference w:type="default" r:id="rId46"/>
      <w:headerReference w:type="first" r:id="rId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ox, David" w:date="2021-09-25T09:16:00Z" w:initials="CD">
    <w:p w14:paraId="1FEF1573" w14:textId="77777777" w:rsidR="00901CBC" w:rsidRDefault="00901CBC" w:rsidP="00901CBC">
      <w:pPr>
        <w:pStyle w:val="CommentText"/>
      </w:pPr>
      <w:r>
        <w:rPr>
          <w:rStyle w:val="CommentReference"/>
        </w:rPr>
        <w:annotationRef/>
      </w:r>
      <w:r>
        <w:t xml:space="preserve">We should get </w:t>
      </w:r>
      <w:proofErr w:type="gramStart"/>
      <w:r>
        <w:t>some kind of effect</w:t>
      </w:r>
      <w:proofErr w:type="gramEnd"/>
      <w:r>
        <w:t xml:space="preserve"> size metric here with the printout if you’re using the </w:t>
      </w:r>
      <w:proofErr w:type="spellStart"/>
      <w:r>
        <w:t>statsmodels</w:t>
      </w:r>
      <w:proofErr w:type="spellEnd"/>
      <w:r>
        <w:t xml:space="preserve"> package. </w:t>
      </w:r>
    </w:p>
  </w:comment>
  <w:comment w:id="4" w:author="David Cox" w:date="2021-10-19T07:05:00Z" w:initials="DC">
    <w:p w14:paraId="51ECA233" w14:textId="78C9ECF2" w:rsidR="005A7A18" w:rsidRDefault="005A7A18">
      <w:pPr>
        <w:pStyle w:val="CommentText"/>
      </w:pPr>
      <w:r>
        <w:rPr>
          <w:rStyle w:val="CommentReference"/>
        </w:rPr>
        <w:annotationRef/>
      </w:r>
      <w:r>
        <w:t xml:space="preserve">Missing the degrees of freedom, too. </w:t>
      </w:r>
    </w:p>
  </w:comment>
  <w:comment w:id="5" w:author="David Cox" w:date="2021-10-19T06:39:00Z" w:initials="DC">
    <w:p w14:paraId="327BB710" w14:textId="125C1EA8" w:rsidR="00D66D87" w:rsidRDefault="00D66D87">
      <w:pPr>
        <w:pStyle w:val="CommentText"/>
      </w:pPr>
      <w:r>
        <w:rPr>
          <w:rStyle w:val="CommentReference"/>
        </w:rPr>
        <w:annotationRef/>
      </w:r>
      <w:r>
        <w:t xml:space="preserve">I’m only seeing one plot instead of </w:t>
      </w:r>
      <w:proofErr w:type="gramStart"/>
      <w:r>
        <w:t>six?</w:t>
      </w:r>
      <w:proofErr w:type="gramEnd"/>
      <w:r>
        <w:t xml:space="preserve"> Is it a ton of work to produce each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F1573" w15:done="0"/>
  <w15:commentEx w15:paraId="51ECA233" w15:paraIdParent="1FEF1573" w15:done="0"/>
  <w15:commentEx w15:paraId="327BB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9677B" w16cex:dateUtc="2021-09-25T13:16:00Z"/>
  <w16cex:commentExtensible w16cex:durableId="2518ECA2" w16cex:dateUtc="2021-10-19T11:05:00Z"/>
  <w16cex:commentExtensible w16cex:durableId="2518E6AD" w16cex:dateUtc="2021-10-19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F1573" w16cid:durableId="24F9677B"/>
  <w16cid:commentId w16cid:paraId="51ECA233" w16cid:durableId="2518ECA2"/>
  <w16cid:commentId w16cid:paraId="327BB710" w16cid:durableId="2518E6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5D7E" w14:textId="77777777" w:rsidR="006249FE" w:rsidRDefault="006249FE" w:rsidP="00222A7D">
      <w:r>
        <w:separator/>
      </w:r>
    </w:p>
  </w:endnote>
  <w:endnote w:type="continuationSeparator" w:id="0">
    <w:p w14:paraId="2708C80E" w14:textId="77777777" w:rsidR="006249FE" w:rsidRDefault="006249FE" w:rsidP="0022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FFE66" w14:textId="77777777" w:rsidR="006249FE" w:rsidRDefault="006249FE" w:rsidP="00222A7D">
      <w:r>
        <w:separator/>
      </w:r>
    </w:p>
  </w:footnote>
  <w:footnote w:type="continuationSeparator" w:id="0">
    <w:p w14:paraId="58FBCDE5" w14:textId="77777777" w:rsidR="006249FE" w:rsidRDefault="006249FE" w:rsidP="00222A7D">
      <w:r>
        <w:continuationSeparator/>
      </w:r>
    </w:p>
  </w:footnote>
  <w:footnote w:id="1">
    <w:p w14:paraId="659E7722" w14:textId="5D1E6F76" w:rsidR="000D7FAC" w:rsidRPr="00A210AC" w:rsidRDefault="000D7FAC" w:rsidP="00A210AC">
      <w:pPr>
        <w:pStyle w:val="FootnoteText"/>
        <w:ind w:left="180" w:hanging="180"/>
        <w:rPr>
          <w:rFonts w:ascii="Times New Roman" w:hAnsi="Times New Roman" w:cs="Times New Roman"/>
        </w:rPr>
      </w:pPr>
      <w:r w:rsidRPr="00A210AC">
        <w:rPr>
          <w:rStyle w:val="FootnoteReference"/>
          <w:rFonts w:ascii="Times New Roman" w:hAnsi="Times New Roman" w:cs="Times New Roman"/>
        </w:rPr>
        <w:footnoteRef/>
      </w:r>
      <w:r w:rsidRPr="00A210AC">
        <w:rPr>
          <w:rFonts w:ascii="Times New Roman" w:hAnsi="Times New Roman" w:cs="Times New Roman"/>
        </w:rPr>
        <w:t xml:space="preserve"> NB: We </w:t>
      </w:r>
      <w:r w:rsidR="00BB1DA8">
        <w:rPr>
          <w:rFonts w:ascii="Times New Roman" w:hAnsi="Times New Roman" w:cs="Times New Roman"/>
        </w:rPr>
        <w:t xml:space="preserve">set </w:t>
      </w:r>
      <w:r w:rsidRPr="00A210AC">
        <w:rPr>
          <w:rFonts w:ascii="Times New Roman" w:hAnsi="Times New Roman" w:cs="Times New Roman"/>
        </w:rPr>
        <w:t xml:space="preserve">the </w:t>
      </w:r>
      <w:r w:rsidRPr="008A3B0C">
        <w:rPr>
          <w:rFonts w:ascii="Times New Roman" w:hAnsi="Times New Roman" w:cs="Times New Roman"/>
          <w:i/>
          <w:iCs/>
        </w:rPr>
        <w:t>x</w:t>
      </w:r>
      <w:r w:rsidRPr="00A210AC">
        <w:rPr>
          <w:rFonts w:ascii="Times New Roman" w:hAnsi="Times New Roman" w:cs="Times New Roman"/>
        </w:rPr>
        <w:t xml:space="preserve">-axis </w:t>
      </w:r>
      <w:r w:rsidR="00BB1DA8">
        <w:rPr>
          <w:rFonts w:ascii="Times New Roman" w:hAnsi="Times New Roman" w:cs="Times New Roman"/>
        </w:rPr>
        <w:t xml:space="preserve">maximum value to </w:t>
      </w:r>
      <w:r w:rsidRPr="00A210AC">
        <w:rPr>
          <w:rFonts w:ascii="Times New Roman" w:hAnsi="Times New Roman" w:cs="Times New Roman"/>
        </w:rPr>
        <w:t xml:space="preserve">25,000 words </w:t>
      </w:r>
      <w:r w:rsidR="00BB1DA8">
        <w:rPr>
          <w:rFonts w:ascii="Times New Roman" w:hAnsi="Times New Roman" w:cs="Times New Roman"/>
        </w:rPr>
        <w:t xml:space="preserve">for this figure </w:t>
      </w:r>
      <w:r w:rsidRPr="00A210AC">
        <w:rPr>
          <w:rFonts w:ascii="Times New Roman" w:hAnsi="Times New Roman" w:cs="Times New Roman"/>
        </w:rPr>
        <w:t xml:space="preserve">to allow the </w:t>
      </w:r>
      <w:r w:rsidR="00AC312C">
        <w:rPr>
          <w:rFonts w:ascii="Times New Roman" w:hAnsi="Times New Roman" w:cs="Times New Roman"/>
        </w:rPr>
        <w:t xml:space="preserve">reader </w:t>
      </w:r>
      <w:r w:rsidRPr="00A210AC">
        <w:rPr>
          <w:rFonts w:ascii="Times New Roman" w:hAnsi="Times New Roman" w:cs="Times New Roman"/>
        </w:rPr>
        <w:t>to</w:t>
      </w:r>
      <w:r w:rsidR="00AC312C">
        <w:rPr>
          <w:rFonts w:ascii="Times New Roman" w:hAnsi="Times New Roman" w:cs="Times New Roman"/>
        </w:rPr>
        <w:t xml:space="preserve"> </w:t>
      </w:r>
      <w:proofErr w:type="gramStart"/>
      <w:r w:rsidR="00AC312C">
        <w:rPr>
          <w:rFonts w:ascii="Times New Roman" w:hAnsi="Times New Roman" w:cs="Times New Roman"/>
        </w:rPr>
        <w:t>more easily see the distributions</w:t>
      </w:r>
      <w:proofErr w:type="gramEnd"/>
      <w:r w:rsidR="00AC312C">
        <w:rPr>
          <w:rFonts w:ascii="Times New Roman" w:hAnsi="Times New Roman" w:cs="Times New Roman"/>
        </w:rPr>
        <w:t xml:space="preserve"> across journals</w:t>
      </w:r>
      <w:r w:rsidRPr="00A210AC">
        <w:rPr>
          <w:rFonts w:ascii="Times New Roman" w:hAnsi="Times New Roman" w:cs="Times New Roman"/>
        </w:rPr>
        <w:t xml:space="preserve">. </w:t>
      </w:r>
      <w:r w:rsidR="00AC312C">
        <w:rPr>
          <w:rFonts w:ascii="Times New Roman" w:hAnsi="Times New Roman" w:cs="Times New Roman"/>
        </w:rPr>
        <w:t xml:space="preserve">Trimming the </w:t>
      </w:r>
      <w:r w:rsidR="00AC312C" w:rsidRPr="008A3B0C">
        <w:rPr>
          <w:rFonts w:ascii="Times New Roman" w:hAnsi="Times New Roman" w:cs="Times New Roman"/>
          <w:i/>
          <w:iCs/>
        </w:rPr>
        <w:t>x</w:t>
      </w:r>
      <w:r w:rsidR="00AC312C">
        <w:rPr>
          <w:rFonts w:ascii="Times New Roman" w:hAnsi="Times New Roman" w:cs="Times New Roman"/>
        </w:rPr>
        <w:t xml:space="preserve">-axis to 25,000 words, however, </w:t>
      </w:r>
      <w:r w:rsidRPr="00A210AC">
        <w:rPr>
          <w:rFonts w:ascii="Times New Roman" w:hAnsi="Times New Roman" w:cs="Times New Roman"/>
        </w:rPr>
        <w:t xml:space="preserve">removed </w:t>
      </w:r>
      <w:r w:rsidRPr="008A3B0C">
        <w:rPr>
          <w:rFonts w:ascii="Times New Roman" w:hAnsi="Times New Roman" w:cs="Times New Roman"/>
        </w:rPr>
        <w:t>10</w:t>
      </w:r>
      <w:r w:rsidRPr="00A210AC">
        <w:rPr>
          <w:rFonts w:ascii="Times New Roman" w:hAnsi="Times New Roman" w:cs="Times New Roman"/>
        </w:rPr>
        <w:t xml:space="preserve"> data points from </w:t>
      </w:r>
      <w:r w:rsidRPr="00A210AC">
        <w:rPr>
          <w:rFonts w:ascii="Times New Roman" w:hAnsi="Times New Roman" w:cs="Times New Roman"/>
          <w:i/>
          <w:iCs/>
        </w:rPr>
        <w:t>JEAB</w:t>
      </w:r>
      <w:r w:rsidRPr="00A210AC">
        <w:rPr>
          <w:rFonts w:ascii="Times New Roman" w:hAnsi="Times New Roman" w:cs="Times New Roman"/>
        </w:rPr>
        <w:t xml:space="preserve"> with word counts of </w:t>
      </w:r>
      <w:r w:rsidRPr="008A3B0C">
        <w:rPr>
          <w:rFonts w:ascii="Times New Roman" w:hAnsi="Times New Roman" w:cs="Times New Roman"/>
        </w:rPr>
        <w:t>39,116</w:t>
      </w:r>
      <w:r w:rsidR="00AC312C" w:rsidRPr="008A3B0C">
        <w:rPr>
          <w:rFonts w:ascii="Times New Roman" w:hAnsi="Times New Roman" w:cs="Times New Roman"/>
        </w:rPr>
        <w:t>;</w:t>
      </w:r>
      <w:r w:rsidRPr="008A3B0C">
        <w:rPr>
          <w:rFonts w:ascii="Times New Roman" w:hAnsi="Times New Roman" w:cs="Times New Roman"/>
        </w:rPr>
        <w:t xml:space="preserve"> 37,519</w:t>
      </w:r>
      <w:r w:rsidR="00AC312C" w:rsidRPr="008A3B0C">
        <w:rPr>
          <w:rFonts w:ascii="Times New Roman" w:hAnsi="Times New Roman" w:cs="Times New Roman"/>
        </w:rPr>
        <w:t>;</w:t>
      </w:r>
      <w:r w:rsidRPr="008A3B0C">
        <w:rPr>
          <w:rFonts w:ascii="Times New Roman" w:hAnsi="Times New Roman" w:cs="Times New Roman"/>
        </w:rPr>
        <w:t xml:space="preserve"> 36,476</w:t>
      </w:r>
      <w:r w:rsidR="00AC312C" w:rsidRPr="008A3B0C">
        <w:rPr>
          <w:rFonts w:ascii="Times New Roman" w:hAnsi="Times New Roman" w:cs="Times New Roman"/>
        </w:rPr>
        <w:t>;</w:t>
      </w:r>
      <w:r w:rsidRPr="008A3B0C">
        <w:rPr>
          <w:rFonts w:ascii="Times New Roman" w:hAnsi="Times New Roman" w:cs="Times New Roman"/>
        </w:rPr>
        <w:t xml:space="preserve"> 32,592</w:t>
      </w:r>
      <w:r w:rsidR="00AC312C" w:rsidRPr="008A3B0C">
        <w:rPr>
          <w:rFonts w:ascii="Times New Roman" w:hAnsi="Times New Roman" w:cs="Times New Roman"/>
        </w:rPr>
        <w:t>;</w:t>
      </w:r>
      <w:r w:rsidRPr="008A3B0C">
        <w:rPr>
          <w:rFonts w:ascii="Times New Roman" w:hAnsi="Times New Roman" w:cs="Times New Roman"/>
        </w:rPr>
        <w:t xml:space="preserve"> 31,170</w:t>
      </w:r>
      <w:r w:rsidR="00AC312C" w:rsidRPr="008A3B0C">
        <w:rPr>
          <w:rFonts w:ascii="Times New Roman" w:hAnsi="Times New Roman" w:cs="Times New Roman"/>
        </w:rPr>
        <w:t>;</w:t>
      </w:r>
      <w:r w:rsidRPr="008A3B0C">
        <w:rPr>
          <w:rFonts w:ascii="Times New Roman" w:hAnsi="Times New Roman" w:cs="Times New Roman"/>
        </w:rPr>
        <w:t xml:space="preserve"> 28,415</w:t>
      </w:r>
      <w:r w:rsidR="00AC312C" w:rsidRPr="008A3B0C">
        <w:rPr>
          <w:rFonts w:ascii="Times New Roman" w:hAnsi="Times New Roman" w:cs="Times New Roman"/>
        </w:rPr>
        <w:t>;</w:t>
      </w:r>
      <w:r w:rsidRPr="008A3B0C">
        <w:rPr>
          <w:rFonts w:ascii="Times New Roman" w:hAnsi="Times New Roman" w:cs="Times New Roman"/>
        </w:rPr>
        <w:t xml:space="preserve"> 28,341</w:t>
      </w:r>
      <w:r w:rsidR="00AC312C" w:rsidRPr="008A3B0C">
        <w:rPr>
          <w:rFonts w:ascii="Times New Roman" w:hAnsi="Times New Roman" w:cs="Times New Roman"/>
        </w:rPr>
        <w:t>;</w:t>
      </w:r>
      <w:r w:rsidRPr="008A3B0C">
        <w:rPr>
          <w:rFonts w:ascii="Times New Roman" w:hAnsi="Times New Roman" w:cs="Times New Roman"/>
        </w:rPr>
        <w:t xml:space="preserve"> 28,112</w:t>
      </w:r>
      <w:r w:rsidR="00AC312C" w:rsidRPr="008A3B0C">
        <w:rPr>
          <w:rFonts w:ascii="Times New Roman" w:hAnsi="Times New Roman" w:cs="Times New Roman"/>
        </w:rPr>
        <w:t>;</w:t>
      </w:r>
      <w:r w:rsidRPr="008A3B0C">
        <w:rPr>
          <w:rFonts w:ascii="Times New Roman" w:hAnsi="Times New Roman" w:cs="Times New Roman"/>
        </w:rPr>
        <w:t xml:space="preserve"> 27,850</w:t>
      </w:r>
      <w:r w:rsidR="00AC312C" w:rsidRPr="008A3B0C">
        <w:rPr>
          <w:rFonts w:ascii="Times New Roman" w:hAnsi="Times New Roman" w:cs="Times New Roman"/>
        </w:rPr>
        <w:t>;</w:t>
      </w:r>
      <w:r w:rsidRPr="008A3B0C">
        <w:rPr>
          <w:rFonts w:ascii="Times New Roman" w:hAnsi="Times New Roman" w:cs="Times New Roman"/>
        </w:rPr>
        <w:t xml:space="preserve"> </w:t>
      </w:r>
      <w:r w:rsidR="00AC312C" w:rsidRPr="008A3B0C">
        <w:rPr>
          <w:rFonts w:ascii="Times New Roman" w:hAnsi="Times New Roman" w:cs="Times New Roman"/>
        </w:rPr>
        <w:t xml:space="preserve">and </w:t>
      </w:r>
      <w:r w:rsidRPr="008A3B0C">
        <w:rPr>
          <w:rFonts w:ascii="Times New Roman" w:hAnsi="Times New Roman" w:cs="Times New Roman"/>
        </w:rPr>
        <w:t>27,090</w:t>
      </w:r>
      <w:r w:rsidR="00AC312C" w:rsidRPr="008A3B0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8197851"/>
      <w:docPartObj>
        <w:docPartGallery w:val="Page Numbers (Top of Page)"/>
        <w:docPartUnique/>
      </w:docPartObj>
    </w:sdtPr>
    <w:sdtContent>
      <w:p w14:paraId="2FCE3F43" w14:textId="237326A1" w:rsidR="00EF17AA" w:rsidRDefault="00EF17AA" w:rsidP="008F64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1E015B" w14:textId="77777777" w:rsidR="00EF17AA" w:rsidRDefault="00EF17AA" w:rsidP="00EF17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190643767"/>
      <w:docPartObj>
        <w:docPartGallery w:val="Page Numbers (Top of Page)"/>
        <w:docPartUnique/>
      </w:docPartObj>
    </w:sdtPr>
    <w:sdtContent>
      <w:p w14:paraId="75D522FB" w14:textId="25F833AD" w:rsidR="00EF17AA" w:rsidRPr="00EF17AA" w:rsidRDefault="00EF17AA" w:rsidP="008F6422">
        <w:pPr>
          <w:pStyle w:val="Header"/>
          <w:framePr w:wrap="none" w:vAnchor="text" w:hAnchor="margin" w:xAlign="right" w:y="1"/>
          <w:rPr>
            <w:rStyle w:val="PageNumber"/>
            <w:rFonts w:ascii="Times New Roman" w:hAnsi="Times New Roman" w:cs="Times New Roman"/>
            <w:sz w:val="20"/>
            <w:szCs w:val="20"/>
          </w:rPr>
        </w:pPr>
        <w:r w:rsidRPr="00EF17AA">
          <w:rPr>
            <w:rStyle w:val="PageNumber"/>
            <w:rFonts w:ascii="Times New Roman" w:hAnsi="Times New Roman" w:cs="Times New Roman"/>
            <w:sz w:val="20"/>
            <w:szCs w:val="20"/>
          </w:rPr>
          <w:fldChar w:fldCharType="begin"/>
        </w:r>
        <w:r w:rsidRPr="00EF17AA">
          <w:rPr>
            <w:rStyle w:val="PageNumber"/>
            <w:rFonts w:ascii="Times New Roman" w:hAnsi="Times New Roman" w:cs="Times New Roman"/>
            <w:sz w:val="20"/>
            <w:szCs w:val="20"/>
          </w:rPr>
          <w:instrText xml:space="preserve"> PAGE </w:instrText>
        </w:r>
        <w:r w:rsidRPr="00EF17AA">
          <w:rPr>
            <w:rStyle w:val="PageNumber"/>
            <w:rFonts w:ascii="Times New Roman" w:hAnsi="Times New Roman" w:cs="Times New Roman"/>
            <w:sz w:val="20"/>
            <w:szCs w:val="20"/>
          </w:rPr>
          <w:fldChar w:fldCharType="separate"/>
        </w:r>
        <w:r w:rsidRPr="00EF17AA">
          <w:rPr>
            <w:rStyle w:val="PageNumber"/>
            <w:rFonts w:ascii="Times New Roman" w:hAnsi="Times New Roman" w:cs="Times New Roman"/>
            <w:noProof/>
            <w:sz w:val="20"/>
            <w:szCs w:val="20"/>
          </w:rPr>
          <w:t>2</w:t>
        </w:r>
        <w:r w:rsidRPr="00EF17AA">
          <w:rPr>
            <w:rStyle w:val="PageNumber"/>
            <w:rFonts w:ascii="Times New Roman" w:hAnsi="Times New Roman" w:cs="Times New Roman"/>
            <w:sz w:val="20"/>
            <w:szCs w:val="20"/>
          </w:rPr>
          <w:fldChar w:fldCharType="end"/>
        </w:r>
      </w:p>
    </w:sdtContent>
  </w:sdt>
  <w:p w14:paraId="4F9E725A" w14:textId="6253B455" w:rsidR="00EF17AA" w:rsidRPr="00EF17AA" w:rsidRDefault="00EF17AA" w:rsidP="00EF17AA">
    <w:pPr>
      <w:pStyle w:val="Header"/>
      <w:ind w:right="360"/>
      <w:rPr>
        <w:rFonts w:ascii="Times New Roman" w:hAnsi="Times New Roman" w:cs="Times New Roman"/>
        <w:sz w:val="20"/>
        <w:szCs w:val="20"/>
      </w:rPr>
    </w:pPr>
    <w:r w:rsidRPr="00EF17AA">
      <w:rPr>
        <w:rFonts w:ascii="Times New Roman" w:hAnsi="Times New Roman" w:cs="Times New Roman"/>
        <w:sz w:val="20"/>
        <w:szCs w:val="20"/>
      </w:rPr>
      <w:t>NLP OF PUBLISHED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442641"/>
      <w:docPartObj>
        <w:docPartGallery w:val="Page Numbers (Top of Page)"/>
        <w:docPartUnique/>
      </w:docPartObj>
    </w:sdtPr>
    <w:sdtContent>
      <w:p w14:paraId="1560E6E0" w14:textId="326E0677" w:rsidR="00EF17AA" w:rsidRDefault="00EF17AA" w:rsidP="008F6422">
        <w:pPr>
          <w:pStyle w:val="Header"/>
          <w:framePr w:wrap="none" w:vAnchor="text" w:hAnchor="margin" w:xAlign="right" w:y="1"/>
          <w:rPr>
            <w:rStyle w:val="PageNumber"/>
          </w:rPr>
        </w:pPr>
        <w:r w:rsidRPr="00EF17AA">
          <w:rPr>
            <w:rStyle w:val="PageNumber"/>
            <w:rFonts w:ascii="Times New Roman" w:hAnsi="Times New Roman" w:cs="Times New Roman"/>
            <w:sz w:val="20"/>
            <w:szCs w:val="20"/>
          </w:rPr>
          <w:fldChar w:fldCharType="begin"/>
        </w:r>
        <w:r w:rsidRPr="00EF17AA">
          <w:rPr>
            <w:rStyle w:val="PageNumber"/>
            <w:rFonts w:ascii="Times New Roman" w:hAnsi="Times New Roman" w:cs="Times New Roman"/>
            <w:sz w:val="20"/>
            <w:szCs w:val="20"/>
          </w:rPr>
          <w:instrText xml:space="preserve"> PAGE </w:instrText>
        </w:r>
        <w:r w:rsidRPr="00EF17AA">
          <w:rPr>
            <w:rStyle w:val="PageNumber"/>
            <w:rFonts w:ascii="Times New Roman" w:hAnsi="Times New Roman" w:cs="Times New Roman"/>
            <w:sz w:val="20"/>
            <w:szCs w:val="20"/>
          </w:rPr>
          <w:fldChar w:fldCharType="separate"/>
        </w:r>
        <w:r w:rsidRPr="00EF17AA">
          <w:rPr>
            <w:rStyle w:val="PageNumber"/>
            <w:rFonts w:ascii="Times New Roman" w:hAnsi="Times New Roman" w:cs="Times New Roman"/>
            <w:noProof/>
            <w:sz w:val="20"/>
            <w:szCs w:val="20"/>
          </w:rPr>
          <w:t>1</w:t>
        </w:r>
        <w:r w:rsidRPr="00EF17AA">
          <w:rPr>
            <w:rStyle w:val="PageNumber"/>
            <w:rFonts w:ascii="Times New Roman" w:hAnsi="Times New Roman" w:cs="Times New Roman"/>
            <w:sz w:val="20"/>
            <w:szCs w:val="20"/>
          </w:rPr>
          <w:fldChar w:fldCharType="end"/>
        </w:r>
      </w:p>
    </w:sdtContent>
  </w:sdt>
  <w:p w14:paraId="56A343DC" w14:textId="0CBB865A" w:rsidR="00EF17AA" w:rsidRPr="00EF17AA" w:rsidRDefault="00EF17AA" w:rsidP="00EF17AA">
    <w:pPr>
      <w:pStyle w:val="Header"/>
      <w:ind w:right="360"/>
      <w:rPr>
        <w:rFonts w:ascii="Times New Roman" w:hAnsi="Times New Roman" w:cs="Times New Roman"/>
        <w:sz w:val="20"/>
        <w:szCs w:val="20"/>
      </w:rPr>
    </w:pPr>
    <w:r w:rsidRPr="00EF17AA">
      <w:rPr>
        <w:rFonts w:ascii="Times New Roman" w:hAnsi="Times New Roman" w:cs="Times New Roman"/>
        <w:sz w:val="20"/>
        <w:szCs w:val="20"/>
      </w:rPr>
      <w:t>Running Head: NLP OF PUBLISHED LITERATURE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97F"/>
    <w:multiLevelType w:val="hybridMultilevel"/>
    <w:tmpl w:val="CBCC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95B3C"/>
    <w:multiLevelType w:val="hybridMultilevel"/>
    <w:tmpl w:val="771E3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ox, David">
    <w15:presenceInfo w15:providerId="None" w15:userId="Cox, David"/>
  </w15:person>
  <w15:person w15:author="David Cox">
    <w15:presenceInfo w15:providerId="Windows Live" w15:userId="80f69843015b5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B9"/>
    <w:rsid w:val="00011F2B"/>
    <w:rsid w:val="00016106"/>
    <w:rsid w:val="00025BC6"/>
    <w:rsid w:val="00026678"/>
    <w:rsid w:val="00030B27"/>
    <w:rsid w:val="00032AE0"/>
    <w:rsid w:val="00035BD6"/>
    <w:rsid w:val="00037021"/>
    <w:rsid w:val="00041813"/>
    <w:rsid w:val="00041EE0"/>
    <w:rsid w:val="0005562E"/>
    <w:rsid w:val="000602BB"/>
    <w:rsid w:val="00092C7E"/>
    <w:rsid w:val="00093820"/>
    <w:rsid w:val="00097E12"/>
    <w:rsid w:val="000B2845"/>
    <w:rsid w:val="000D770B"/>
    <w:rsid w:val="000D7FAC"/>
    <w:rsid w:val="000E2BF1"/>
    <w:rsid w:val="000E3290"/>
    <w:rsid w:val="00104259"/>
    <w:rsid w:val="00105548"/>
    <w:rsid w:val="00113524"/>
    <w:rsid w:val="00120985"/>
    <w:rsid w:val="00130548"/>
    <w:rsid w:val="00130909"/>
    <w:rsid w:val="00140754"/>
    <w:rsid w:val="001410E2"/>
    <w:rsid w:val="0014214A"/>
    <w:rsid w:val="001433C8"/>
    <w:rsid w:val="00144169"/>
    <w:rsid w:val="00155C81"/>
    <w:rsid w:val="001669C2"/>
    <w:rsid w:val="00172DA2"/>
    <w:rsid w:val="00181890"/>
    <w:rsid w:val="001951A0"/>
    <w:rsid w:val="001A10CD"/>
    <w:rsid w:val="001A2DF4"/>
    <w:rsid w:val="001B340F"/>
    <w:rsid w:val="001B3FD4"/>
    <w:rsid w:val="001C0C62"/>
    <w:rsid w:val="001C401F"/>
    <w:rsid w:val="001C7BC1"/>
    <w:rsid w:val="001D07D3"/>
    <w:rsid w:val="001D44E8"/>
    <w:rsid w:val="001E6AC2"/>
    <w:rsid w:val="001E7DD9"/>
    <w:rsid w:val="001F1922"/>
    <w:rsid w:val="001F4703"/>
    <w:rsid w:val="001F6C7C"/>
    <w:rsid w:val="00200B40"/>
    <w:rsid w:val="00204659"/>
    <w:rsid w:val="00217562"/>
    <w:rsid w:val="002176C0"/>
    <w:rsid w:val="00217A3C"/>
    <w:rsid w:val="00222A7D"/>
    <w:rsid w:val="0023574C"/>
    <w:rsid w:val="00237776"/>
    <w:rsid w:val="00251FD8"/>
    <w:rsid w:val="00253562"/>
    <w:rsid w:val="00254AEB"/>
    <w:rsid w:val="00254D09"/>
    <w:rsid w:val="00267C8B"/>
    <w:rsid w:val="00273AC1"/>
    <w:rsid w:val="00282C4C"/>
    <w:rsid w:val="002833AF"/>
    <w:rsid w:val="0028760E"/>
    <w:rsid w:val="00292203"/>
    <w:rsid w:val="0029381A"/>
    <w:rsid w:val="002A0B4A"/>
    <w:rsid w:val="002B580E"/>
    <w:rsid w:val="002C2834"/>
    <w:rsid w:val="002C6F54"/>
    <w:rsid w:val="002D0D02"/>
    <w:rsid w:val="002D1392"/>
    <w:rsid w:val="002D1D3B"/>
    <w:rsid w:val="002D7FC5"/>
    <w:rsid w:val="002E7536"/>
    <w:rsid w:val="002F5C6A"/>
    <w:rsid w:val="0030002B"/>
    <w:rsid w:val="003069C9"/>
    <w:rsid w:val="00325AD1"/>
    <w:rsid w:val="00331057"/>
    <w:rsid w:val="00346DAF"/>
    <w:rsid w:val="0035238A"/>
    <w:rsid w:val="00354772"/>
    <w:rsid w:val="00366C76"/>
    <w:rsid w:val="0038658E"/>
    <w:rsid w:val="003A0E9B"/>
    <w:rsid w:val="003B1206"/>
    <w:rsid w:val="003B120C"/>
    <w:rsid w:val="003B20F2"/>
    <w:rsid w:val="003B32DA"/>
    <w:rsid w:val="003B7DBC"/>
    <w:rsid w:val="003D444E"/>
    <w:rsid w:val="003D4D1C"/>
    <w:rsid w:val="003E469A"/>
    <w:rsid w:val="003E6888"/>
    <w:rsid w:val="003F02F4"/>
    <w:rsid w:val="003F0822"/>
    <w:rsid w:val="003F08F5"/>
    <w:rsid w:val="003F795C"/>
    <w:rsid w:val="00401EA9"/>
    <w:rsid w:val="00404192"/>
    <w:rsid w:val="00411370"/>
    <w:rsid w:val="004178BD"/>
    <w:rsid w:val="00423959"/>
    <w:rsid w:val="00430A9D"/>
    <w:rsid w:val="00435AD9"/>
    <w:rsid w:val="0043616F"/>
    <w:rsid w:val="00436D47"/>
    <w:rsid w:val="004377D9"/>
    <w:rsid w:val="004439CD"/>
    <w:rsid w:val="004500D3"/>
    <w:rsid w:val="00451B9B"/>
    <w:rsid w:val="004521ED"/>
    <w:rsid w:val="00452887"/>
    <w:rsid w:val="00457141"/>
    <w:rsid w:val="00457B48"/>
    <w:rsid w:val="004721D8"/>
    <w:rsid w:val="004731C0"/>
    <w:rsid w:val="0047375A"/>
    <w:rsid w:val="00483081"/>
    <w:rsid w:val="0049369E"/>
    <w:rsid w:val="00495995"/>
    <w:rsid w:val="004A1B2B"/>
    <w:rsid w:val="004A355E"/>
    <w:rsid w:val="004B2056"/>
    <w:rsid w:val="004C339A"/>
    <w:rsid w:val="004D486B"/>
    <w:rsid w:val="004D6DD6"/>
    <w:rsid w:val="004D7475"/>
    <w:rsid w:val="004E42E4"/>
    <w:rsid w:val="004F541B"/>
    <w:rsid w:val="004F634A"/>
    <w:rsid w:val="0050625B"/>
    <w:rsid w:val="00507580"/>
    <w:rsid w:val="00507A1E"/>
    <w:rsid w:val="0051357A"/>
    <w:rsid w:val="005161E6"/>
    <w:rsid w:val="00535C93"/>
    <w:rsid w:val="005447DF"/>
    <w:rsid w:val="0056074D"/>
    <w:rsid w:val="005A7A18"/>
    <w:rsid w:val="005C0821"/>
    <w:rsid w:val="005C1ADF"/>
    <w:rsid w:val="005D2135"/>
    <w:rsid w:val="005E3D1A"/>
    <w:rsid w:val="005F05A6"/>
    <w:rsid w:val="005F306A"/>
    <w:rsid w:val="00613EA0"/>
    <w:rsid w:val="00622CAF"/>
    <w:rsid w:val="006242AF"/>
    <w:rsid w:val="0062471D"/>
    <w:rsid w:val="006249FE"/>
    <w:rsid w:val="0062652C"/>
    <w:rsid w:val="00627D0F"/>
    <w:rsid w:val="006307ED"/>
    <w:rsid w:val="0063494C"/>
    <w:rsid w:val="00640A19"/>
    <w:rsid w:val="00645FA8"/>
    <w:rsid w:val="00651B98"/>
    <w:rsid w:val="00654CEE"/>
    <w:rsid w:val="00663748"/>
    <w:rsid w:val="00664A8B"/>
    <w:rsid w:val="00670CCD"/>
    <w:rsid w:val="006731EF"/>
    <w:rsid w:val="00676796"/>
    <w:rsid w:val="00685631"/>
    <w:rsid w:val="00695208"/>
    <w:rsid w:val="006B5221"/>
    <w:rsid w:val="006C0928"/>
    <w:rsid w:val="006F1BBD"/>
    <w:rsid w:val="006F4D6D"/>
    <w:rsid w:val="006F6EF0"/>
    <w:rsid w:val="00701ED4"/>
    <w:rsid w:val="007175F5"/>
    <w:rsid w:val="00717B2E"/>
    <w:rsid w:val="00722236"/>
    <w:rsid w:val="00726309"/>
    <w:rsid w:val="00734477"/>
    <w:rsid w:val="00734A57"/>
    <w:rsid w:val="0073758D"/>
    <w:rsid w:val="00752CE2"/>
    <w:rsid w:val="00754C6D"/>
    <w:rsid w:val="00755249"/>
    <w:rsid w:val="00755D2E"/>
    <w:rsid w:val="00770866"/>
    <w:rsid w:val="007814FB"/>
    <w:rsid w:val="00781E99"/>
    <w:rsid w:val="0078246F"/>
    <w:rsid w:val="00790A31"/>
    <w:rsid w:val="00796CC1"/>
    <w:rsid w:val="00797560"/>
    <w:rsid w:val="007B127F"/>
    <w:rsid w:val="007C0276"/>
    <w:rsid w:val="007C1AC3"/>
    <w:rsid w:val="007C65E4"/>
    <w:rsid w:val="007C7290"/>
    <w:rsid w:val="007C7BB3"/>
    <w:rsid w:val="007D03D0"/>
    <w:rsid w:val="007D3744"/>
    <w:rsid w:val="007D4215"/>
    <w:rsid w:val="007D4F2D"/>
    <w:rsid w:val="007D50EE"/>
    <w:rsid w:val="007D774F"/>
    <w:rsid w:val="007E141B"/>
    <w:rsid w:val="007E4BB3"/>
    <w:rsid w:val="007E505F"/>
    <w:rsid w:val="007F28F8"/>
    <w:rsid w:val="00803FE3"/>
    <w:rsid w:val="0080433B"/>
    <w:rsid w:val="00812217"/>
    <w:rsid w:val="00815E14"/>
    <w:rsid w:val="008218C3"/>
    <w:rsid w:val="008231B4"/>
    <w:rsid w:val="008415E7"/>
    <w:rsid w:val="008427F4"/>
    <w:rsid w:val="008551CD"/>
    <w:rsid w:val="00855B86"/>
    <w:rsid w:val="00855D00"/>
    <w:rsid w:val="00857385"/>
    <w:rsid w:val="008578CF"/>
    <w:rsid w:val="00876145"/>
    <w:rsid w:val="00880A09"/>
    <w:rsid w:val="0088271B"/>
    <w:rsid w:val="00883672"/>
    <w:rsid w:val="00883687"/>
    <w:rsid w:val="008A3B0C"/>
    <w:rsid w:val="008B5D46"/>
    <w:rsid w:val="008C291F"/>
    <w:rsid w:val="008C428A"/>
    <w:rsid w:val="008D7E49"/>
    <w:rsid w:val="008F482F"/>
    <w:rsid w:val="00901CBC"/>
    <w:rsid w:val="00902B95"/>
    <w:rsid w:val="0090377A"/>
    <w:rsid w:val="00911B33"/>
    <w:rsid w:val="0091318F"/>
    <w:rsid w:val="009142DB"/>
    <w:rsid w:val="0091588B"/>
    <w:rsid w:val="0092553D"/>
    <w:rsid w:val="00927599"/>
    <w:rsid w:val="00954553"/>
    <w:rsid w:val="00964C43"/>
    <w:rsid w:val="009748AC"/>
    <w:rsid w:val="00984858"/>
    <w:rsid w:val="00985004"/>
    <w:rsid w:val="00987686"/>
    <w:rsid w:val="0099124A"/>
    <w:rsid w:val="00995407"/>
    <w:rsid w:val="009B4B4C"/>
    <w:rsid w:val="009C15D1"/>
    <w:rsid w:val="009C4FB3"/>
    <w:rsid w:val="009C5140"/>
    <w:rsid w:val="009D096F"/>
    <w:rsid w:val="009D2378"/>
    <w:rsid w:val="009F7102"/>
    <w:rsid w:val="00A111AD"/>
    <w:rsid w:val="00A14094"/>
    <w:rsid w:val="00A15C0D"/>
    <w:rsid w:val="00A210AC"/>
    <w:rsid w:val="00A302F6"/>
    <w:rsid w:val="00A35AF6"/>
    <w:rsid w:val="00A42B35"/>
    <w:rsid w:val="00A777FF"/>
    <w:rsid w:val="00A926D6"/>
    <w:rsid w:val="00A95163"/>
    <w:rsid w:val="00A960BA"/>
    <w:rsid w:val="00AA0680"/>
    <w:rsid w:val="00AB3E45"/>
    <w:rsid w:val="00AC016A"/>
    <w:rsid w:val="00AC3079"/>
    <w:rsid w:val="00AC312C"/>
    <w:rsid w:val="00AC4658"/>
    <w:rsid w:val="00AC752A"/>
    <w:rsid w:val="00AD1780"/>
    <w:rsid w:val="00AD7FA9"/>
    <w:rsid w:val="00AE383C"/>
    <w:rsid w:val="00AE7F66"/>
    <w:rsid w:val="00AF46BD"/>
    <w:rsid w:val="00AF734A"/>
    <w:rsid w:val="00B07EE3"/>
    <w:rsid w:val="00B1255E"/>
    <w:rsid w:val="00B22AF3"/>
    <w:rsid w:val="00B33A23"/>
    <w:rsid w:val="00B40298"/>
    <w:rsid w:val="00B43EA9"/>
    <w:rsid w:val="00B46103"/>
    <w:rsid w:val="00B47A52"/>
    <w:rsid w:val="00B5022A"/>
    <w:rsid w:val="00B60906"/>
    <w:rsid w:val="00B87AE4"/>
    <w:rsid w:val="00B95EA2"/>
    <w:rsid w:val="00BB1DA8"/>
    <w:rsid w:val="00BD5024"/>
    <w:rsid w:val="00BE13B9"/>
    <w:rsid w:val="00BF1FA7"/>
    <w:rsid w:val="00BF5E20"/>
    <w:rsid w:val="00BF60E3"/>
    <w:rsid w:val="00BF76EA"/>
    <w:rsid w:val="00BF7FF6"/>
    <w:rsid w:val="00C00AFC"/>
    <w:rsid w:val="00C02440"/>
    <w:rsid w:val="00C05908"/>
    <w:rsid w:val="00C10D00"/>
    <w:rsid w:val="00C12BD4"/>
    <w:rsid w:val="00C12BF2"/>
    <w:rsid w:val="00C36708"/>
    <w:rsid w:val="00C37F4E"/>
    <w:rsid w:val="00C435A5"/>
    <w:rsid w:val="00C51BF4"/>
    <w:rsid w:val="00C60E5A"/>
    <w:rsid w:val="00C64026"/>
    <w:rsid w:val="00C729AA"/>
    <w:rsid w:val="00C75EAA"/>
    <w:rsid w:val="00C9099A"/>
    <w:rsid w:val="00C91A57"/>
    <w:rsid w:val="00CA3E30"/>
    <w:rsid w:val="00CB246C"/>
    <w:rsid w:val="00CB4A2E"/>
    <w:rsid w:val="00CB512F"/>
    <w:rsid w:val="00CC2868"/>
    <w:rsid w:val="00CC50E7"/>
    <w:rsid w:val="00CD1C15"/>
    <w:rsid w:val="00CD43C3"/>
    <w:rsid w:val="00CE193F"/>
    <w:rsid w:val="00CE30AD"/>
    <w:rsid w:val="00CF1D79"/>
    <w:rsid w:val="00CF3023"/>
    <w:rsid w:val="00CF33EB"/>
    <w:rsid w:val="00CF62D4"/>
    <w:rsid w:val="00D0654B"/>
    <w:rsid w:val="00D15DFB"/>
    <w:rsid w:val="00D2260D"/>
    <w:rsid w:val="00D373B0"/>
    <w:rsid w:val="00D51779"/>
    <w:rsid w:val="00D523B1"/>
    <w:rsid w:val="00D631A1"/>
    <w:rsid w:val="00D64AEB"/>
    <w:rsid w:val="00D66D87"/>
    <w:rsid w:val="00D67E1C"/>
    <w:rsid w:val="00D840E6"/>
    <w:rsid w:val="00D9418D"/>
    <w:rsid w:val="00DB1497"/>
    <w:rsid w:val="00DD6BE7"/>
    <w:rsid w:val="00DE7E42"/>
    <w:rsid w:val="00DF74D7"/>
    <w:rsid w:val="00E03451"/>
    <w:rsid w:val="00E1198C"/>
    <w:rsid w:val="00E13B8A"/>
    <w:rsid w:val="00E20410"/>
    <w:rsid w:val="00E22896"/>
    <w:rsid w:val="00E309E0"/>
    <w:rsid w:val="00E33165"/>
    <w:rsid w:val="00E35521"/>
    <w:rsid w:val="00E45ED4"/>
    <w:rsid w:val="00E473B6"/>
    <w:rsid w:val="00E47D3D"/>
    <w:rsid w:val="00E5001A"/>
    <w:rsid w:val="00E56544"/>
    <w:rsid w:val="00E600BE"/>
    <w:rsid w:val="00E6059E"/>
    <w:rsid w:val="00E64C35"/>
    <w:rsid w:val="00E650C3"/>
    <w:rsid w:val="00E67667"/>
    <w:rsid w:val="00E7439F"/>
    <w:rsid w:val="00E7484E"/>
    <w:rsid w:val="00E75A69"/>
    <w:rsid w:val="00E80F7E"/>
    <w:rsid w:val="00E823D8"/>
    <w:rsid w:val="00E82EED"/>
    <w:rsid w:val="00E83348"/>
    <w:rsid w:val="00E911F9"/>
    <w:rsid w:val="00EB1DAA"/>
    <w:rsid w:val="00EB3990"/>
    <w:rsid w:val="00EB514D"/>
    <w:rsid w:val="00EB75A5"/>
    <w:rsid w:val="00EC30EB"/>
    <w:rsid w:val="00EC6C3D"/>
    <w:rsid w:val="00ED3AAF"/>
    <w:rsid w:val="00ED581F"/>
    <w:rsid w:val="00EE5C25"/>
    <w:rsid w:val="00EF17AA"/>
    <w:rsid w:val="00F31740"/>
    <w:rsid w:val="00F45F94"/>
    <w:rsid w:val="00F461D3"/>
    <w:rsid w:val="00F47109"/>
    <w:rsid w:val="00F5026F"/>
    <w:rsid w:val="00F51855"/>
    <w:rsid w:val="00F609F5"/>
    <w:rsid w:val="00F61113"/>
    <w:rsid w:val="00F67890"/>
    <w:rsid w:val="00F72048"/>
    <w:rsid w:val="00F72B62"/>
    <w:rsid w:val="00F7360F"/>
    <w:rsid w:val="00F90562"/>
    <w:rsid w:val="00F93574"/>
    <w:rsid w:val="00F9382C"/>
    <w:rsid w:val="00F95F25"/>
    <w:rsid w:val="00FB7A22"/>
    <w:rsid w:val="00FC4F2D"/>
    <w:rsid w:val="00FD69B5"/>
    <w:rsid w:val="00FF13E0"/>
    <w:rsid w:val="00FF29F0"/>
    <w:rsid w:val="00FF451D"/>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A52F"/>
  <w15:chartTrackingRefBased/>
  <w15:docId w15:val="{DB9909F0-C51D-3646-A6A4-F0C9A6D1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1F2B"/>
  </w:style>
  <w:style w:type="character" w:styleId="CommentReference">
    <w:name w:val="annotation reference"/>
    <w:basedOn w:val="DefaultParagraphFont"/>
    <w:uiPriority w:val="99"/>
    <w:semiHidden/>
    <w:unhideWhenUsed/>
    <w:rsid w:val="00011F2B"/>
    <w:rPr>
      <w:sz w:val="16"/>
      <w:szCs w:val="16"/>
    </w:rPr>
  </w:style>
  <w:style w:type="paragraph" w:styleId="CommentText">
    <w:name w:val="annotation text"/>
    <w:basedOn w:val="Normal"/>
    <w:link w:val="CommentTextChar"/>
    <w:uiPriority w:val="99"/>
    <w:unhideWhenUsed/>
    <w:rsid w:val="00011F2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11F2B"/>
    <w:rPr>
      <w:sz w:val="20"/>
      <w:szCs w:val="20"/>
    </w:rPr>
  </w:style>
  <w:style w:type="paragraph" w:styleId="CommentSubject">
    <w:name w:val="annotation subject"/>
    <w:basedOn w:val="CommentText"/>
    <w:next w:val="CommentText"/>
    <w:link w:val="CommentSubjectChar"/>
    <w:uiPriority w:val="99"/>
    <w:semiHidden/>
    <w:unhideWhenUsed/>
    <w:rsid w:val="00011F2B"/>
    <w:rPr>
      <w:b/>
      <w:bCs/>
    </w:rPr>
  </w:style>
  <w:style w:type="character" w:customStyle="1" w:styleId="CommentSubjectChar">
    <w:name w:val="Comment Subject Char"/>
    <w:basedOn w:val="CommentTextChar"/>
    <w:link w:val="CommentSubject"/>
    <w:uiPriority w:val="99"/>
    <w:semiHidden/>
    <w:rsid w:val="00011F2B"/>
    <w:rPr>
      <w:b/>
      <w:bCs/>
      <w:sz w:val="20"/>
      <w:szCs w:val="20"/>
    </w:rPr>
  </w:style>
  <w:style w:type="paragraph" w:styleId="BalloonText">
    <w:name w:val="Balloon Text"/>
    <w:basedOn w:val="Normal"/>
    <w:link w:val="BalloonTextChar"/>
    <w:uiPriority w:val="99"/>
    <w:semiHidden/>
    <w:unhideWhenUsed/>
    <w:rsid w:val="0091318F"/>
    <w:rPr>
      <w:rFonts w:eastAsiaTheme="minorHAnsi"/>
      <w:sz w:val="18"/>
      <w:szCs w:val="18"/>
    </w:rPr>
  </w:style>
  <w:style w:type="character" w:customStyle="1" w:styleId="BalloonTextChar">
    <w:name w:val="Balloon Text Char"/>
    <w:basedOn w:val="DefaultParagraphFont"/>
    <w:link w:val="BalloonText"/>
    <w:uiPriority w:val="99"/>
    <w:semiHidden/>
    <w:rsid w:val="0091318F"/>
    <w:rPr>
      <w:rFonts w:ascii="Times New Roman" w:hAnsi="Times New Roman" w:cs="Times New Roman"/>
      <w:sz w:val="18"/>
      <w:szCs w:val="18"/>
    </w:rPr>
  </w:style>
  <w:style w:type="paragraph" w:styleId="NormalWeb">
    <w:name w:val="Normal (Web)"/>
    <w:basedOn w:val="Normal"/>
    <w:uiPriority w:val="99"/>
    <w:semiHidden/>
    <w:unhideWhenUsed/>
    <w:rsid w:val="00C02440"/>
    <w:pPr>
      <w:spacing w:before="100" w:beforeAutospacing="1" w:after="100" w:afterAutospacing="1"/>
    </w:pPr>
  </w:style>
  <w:style w:type="character" w:styleId="Emphasis">
    <w:name w:val="Emphasis"/>
    <w:basedOn w:val="DefaultParagraphFont"/>
    <w:uiPriority w:val="20"/>
    <w:qFormat/>
    <w:rsid w:val="00C02440"/>
    <w:rPr>
      <w:i/>
      <w:iCs/>
    </w:rPr>
  </w:style>
  <w:style w:type="character" w:styleId="Hyperlink">
    <w:name w:val="Hyperlink"/>
    <w:basedOn w:val="DefaultParagraphFont"/>
    <w:uiPriority w:val="99"/>
    <w:unhideWhenUsed/>
    <w:rsid w:val="00C02440"/>
    <w:rPr>
      <w:color w:val="0000FF"/>
      <w:u w:val="single"/>
    </w:rPr>
  </w:style>
  <w:style w:type="paragraph" w:styleId="Caption">
    <w:name w:val="caption"/>
    <w:basedOn w:val="Normal"/>
    <w:next w:val="Normal"/>
    <w:uiPriority w:val="35"/>
    <w:unhideWhenUsed/>
    <w:qFormat/>
    <w:rsid w:val="00113524"/>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semiHidden/>
    <w:unhideWhenUsed/>
    <w:rsid w:val="004178BD"/>
    <w:rPr>
      <w:color w:val="605E5C"/>
      <w:shd w:val="clear" w:color="auto" w:fill="E1DFDD"/>
    </w:rPr>
  </w:style>
  <w:style w:type="character" w:styleId="FollowedHyperlink">
    <w:name w:val="FollowedHyperlink"/>
    <w:basedOn w:val="DefaultParagraphFont"/>
    <w:uiPriority w:val="99"/>
    <w:semiHidden/>
    <w:unhideWhenUsed/>
    <w:rsid w:val="00130909"/>
    <w:rPr>
      <w:color w:val="954F72" w:themeColor="followedHyperlink"/>
      <w:u w:val="single"/>
    </w:rPr>
  </w:style>
  <w:style w:type="paragraph" w:styleId="FootnoteText">
    <w:name w:val="footnote text"/>
    <w:basedOn w:val="Normal"/>
    <w:link w:val="FootnoteTextChar"/>
    <w:uiPriority w:val="99"/>
    <w:semiHidden/>
    <w:unhideWhenUsed/>
    <w:rsid w:val="00222A7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22A7D"/>
    <w:rPr>
      <w:sz w:val="20"/>
      <w:szCs w:val="20"/>
    </w:rPr>
  </w:style>
  <w:style w:type="character" w:styleId="FootnoteReference">
    <w:name w:val="footnote reference"/>
    <w:basedOn w:val="DefaultParagraphFont"/>
    <w:uiPriority w:val="99"/>
    <w:semiHidden/>
    <w:unhideWhenUsed/>
    <w:rsid w:val="00222A7D"/>
    <w:rPr>
      <w:vertAlign w:val="superscript"/>
    </w:rPr>
  </w:style>
  <w:style w:type="paragraph" w:styleId="Header">
    <w:name w:val="header"/>
    <w:basedOn w:val="Normal"/>
    <w:link w:val="HeaderChar"/>
    <w:uiPriority w:val="99"/>
    <w:unhideWhenUsed/>
    <w:rsid w:val="008578C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78CF"/>
  </w:style>
  <w:style w:type="paragraph" w:styleId="Footer">
    <w:name w:val="footer"/>
    <w:basedOn w:val="Normal"/>
    <w:link w:val="FooterChar"/>
    <w:uiPriority w:val="99"/>
    <w:unhideWhenUsed/>
    <w:rsid w:val="008578C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78CF"/>
  </w:style>
  <w:style w:type="character" w:styleId="PageNumber">
    <w:name w:val="page number"/>
    <w:basedOn w:val="DefaultParagraphFont"/>
    <w:uiPriority w:val="99"/>
    <w:semiHidden/>
    <w:unhideWhenUsed/>
    <w:rsid w:val="008578CF"/>
  </w:style>
  <w:style w:type="character" w:customStyle="1" w:styleId="ref-journal">
    <w:name w:val="ref-journal"/>
    <w:basedOn w:val="DefaultParagraphFont"/>
    <w:rsid w:val="00C36708"/>
  </w:style>
  <w:style w:type="character" w:customStyle="1" w:styleId="ref-vol">
    <w:name w:val="ref-vol"/>
    <w:basedOn w:val="DefaultParagraphFont"/>
    <w:rsid w:val="00C36708"/>
  </w:style>
  <w:style w:type="table" w:styleId="TableGrid">
    <w:name w:val="Table Grid"/>
    <w:basedOn w:val="TableNormal"/>
    <w:uiPriority w:val="39"/>
    <w:rsid w:val="00CB4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7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07A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7A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07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F6EF0"/>
    <w:rPr>
      <w:color w:val="808080"/>
    </w:rPr>
  </w:style>
  <w:style w:type="paragraph" w:styleId="HTMLPreformatted">
    <w:name w:val="HTML Preformatted"/>
    <w:basedOn w:val="Normal"/>
    <w:link w:val="HTMLPreformattedChar"/>
    <w:uiPriority w:val="99"/>
    <w:semiHidden/>
    <w:unhideWhenUsed/>
    <w:rsid w:val="009C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4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290">
      <w:bodyDiv w:val="1"/>
      <w:marLeft w:val="0"/>
      <w:marRight w:val="0"/>
      <w:marTop w:val="0"/>
      <w:marBottom w:val="0"/>
      <w:divBdr>
        <w:top w:val="none" w:sz="0" w:space="0" w:color="auto"/>
        <w:left w:val="none" w:sz="0" w:space="0" w:color="auto"/>
        <w:bottom w:val="none" w:sz="0" w:space="0" w:color="auto"/>
        <w:right w:val="none" w:sz="0" w:space="0" w:color="auto"/>
      </w:divBdr>
    </w:div>
    <w:div w:id="27536929">
      <w:bodyDiv w:val="1"/>
      <w:marLeft w:val="0"/>
      <w:marRight w:val="0"/>
      <w:marTop w:val="0"/>
      <w:marBottom w:val="0"/>
      <w:divBdr>
        <w:top w:val="none" w:sz="0" w:space="0" w:color="auto"/>
        <w:left w:val="none" w:sz="0" w:space="0" w:color="auto"/>
        <w:bottom w:val="none" w:sz="0" w:space="0" w:color="auto"/>
        <w:right w:val="none" w:sz="0" w:space="0" w:color="auto"/>
      </w:divBdr>
    </w:div>
    <w:div w:id="57021376">
      <w:bodyDiv w:val="1"/>
      <w:marLeft w:val="0"/>
      <w:marRight w:val="0"/>
      <w:marTop w:val="0"/>
      <w:marBottom w:val="0"/>
      <w:divBdr>
        <w:top w:val="none" w:sz="0" w:space="0" w:color="auto"/>
        <w:left w:val="none" w:sz="0" w:space="0" w:color="auto"/>
        <w:bottom w:val="none" w:sz="0" w:space="0" w:color="auto"/>
        <w:right w:val="none" w:sz="0" w:space="0" w:color="auto"/>
      </w:divBdr>
    </w:div>
    <w:div w:id="158619106">
      <w:bodyDiv w:val="1"/>
      <w:marLeft w:val="0"/>
      <w:marRight w:val="0"/>
      <w:marTop w:val="0"/>
      <w:marBottom w:val="0"/>
      <w:divBdr>
        <w:top w:val="none" w:sz="0" w:space="0" w:color="auto"/>
        <w:left w:val="none" w:sz="0" w:space="0" w:color="auto"/>
        <w:bottom w:val="none" w:sz="0" w:space="0" w:color="auto"/>
        <w:right w:val="none" w:sz="0" w:space="0" w:color="auto"/>
      </w:divBdr>
    </w:div>
    <w:div w:id="309091211">
      <w:bodyDiv w:val="1"/>
      <w:marLeft w:val="0"/>
      <w:marRight w:val="0"/>
      <w:marTop w:val="0"/>
      <w:marBottom w:val="0"/>
      <w:divBdr>
        <w:top w:val="none" w:sz="0" w:space="0" w:color="auto"/>
        <w:left w:val="none" w:sz="0" w:space="0" w:color="auto"/>
        <w:bottom w:val="none" w:sz="0" w:space="0" w:color="auto"/>
        <w:right w:val="none" w:sz="0" w:space="0" w:color="auto"/>
      </w:divBdr>
    </w:div>
    <w:div w:id="428543629">
      <w:bodyDiv w:val="1"/>
      <w:marLeft w:val="0"/>
      <w:marRight w:val="0"/>
      <w:marTop w:val="0"/>
      <w:marBottom w:val="0"/>
      <w:divBdr>
        <w:top w:val="none" w:sz="0" w:space="0" w:color="auto"/>
        <w:left w:val="none" w:sz="0" w:space="0" w:color="auto"/>
        <w:bottom w:val="none" w:sz="0" w:space="0" w:color="auto"/>
        <w:right w:val="none" w:sz="0" w:space="0" w:color="auto"/>
      </w:divBdr>
    </w:div>
    <w:div w:id="602877679">
      <w:bodyDiv w:val="1"/>
      <w:marLeft w:val="0"/>
      <w:marRight w:val="0"/>
      <w:marTop w:val="0"/>
      <w:marBottom w:val="0"/>
      <w:divBdr>
        <w:top w:val="none" w:sz="0" w:space="0" w:color="auto"/>
        <w:left w:val="none" w:sz="0" w:space="0" w:color="auto"/>
        <w:bottom w:val="none" w:sz="0" w:space="0" w:color="auto"/>
        <w:right w:val="none" w:sz="0" w:space="0" w:color="auto"/>
      </w:divBdr>
    </w:div>
    <w:div w:id="648444538">
      <w:bodyDiv w:val="1"/>
      <w:marLeft w:val="0"/>
      <w:marRight w:val="0"/>
      <w:marTop w:val="0"/>
      <w:marBottom w:val="0"/>
      <w:divBdr>
        <w:top w:val="none" w:sz="0" w:space="0" w:color="auto"/>
        <w:left w:val="none" w:sz="0" w:space="0" w:color="auto"/>
        <w:bottom w:val="none" w:sz="0" w:space="0" w:color="auto"/>
        <w:right w:val="none" w:sz="0" w:space="0" w:color="auto"/>
      </w:divBdr>
    </w:div>
    <w:div w:id="764031676">
      <w:bodyDiv w:val="1"/>
      <w:marLeft w:val="0"/>
      <w:marRight w:val="0"/>
      <w:marTop w:val="0"/>
      <w:marBottom w:val="0"/>
      <w:divBdr>
        <w:top w:val="none" w:sz="0" w:space="0" w:color="auto"/>
        <w:left w:val="none" w:sz="0" w:space="0" w:color="auto"/>
        <w:bottom w:val="none" w:sz="0" w:space="0" w:color="auto"/>
        <w:right w:val="none" w:sz="0" w:space="0" w:color="auto"/>
      </w:divBdr>
    </w:div>
    <w:div w:id="819080028">
      <w:bodyDiv w:val="1"/>
      <w:marLeft w:val="0"/>
      <w:marRight w:val="0"/>
      <w:marTop w:val="0"/>
      <w:marBottom w:val="0"/>
      <w:divBdr>
        <w:top w:val="none" w:sz="0" w:space="0" w:color="auto"/>
        <w:left w:val="none" w:sz="0" w:space="0" w:color="auto"/>
        <w:bottom w:val="none" w:sz="0" w:space="0" w:color="auto"/>
        <w:right w:val="none" w:sz="0" w:space="0" w:color="auto"/>
      </w:divBdr>
    </w:div>
    <w:div w:id="878593002">
      <w:bodyDiv w:val="1"/>
      <w:marLeft w:val="0"/>
      <w:marRight w:val="0"/>
      <w:marTop w:val="0"/>
      <w:marBottom w:val="0"/>
      <w:divBdr>
        <w:top w:val="none" w:sz="0" w:space="0" w:color="auto"/>
        <w:left w:val="none" w:sz="0" w:space="0" w:color="auto"/>
        <w:bottom w:val="none" w:sz="0" w:space="0" w:color="auto"/>
        <w:right w:val="none" w:sz="0" w:space="0" w:color="auto"/>
      </w:divBdr>
    </w:div>
    <w:div w:id="889346399">
      <w:bodyDiv w:val="1"/>
      <w:marLeft w:val="0"/>
      <w:marRight w:val="0"/>
      <w:marTop w:val="0"/>
      <w:marBottom w:val="0"/>
      <w:divBdr>
        <w:top w:val="none" w:sz="0" w:space="0" w:color="auto"/>
        <w:left w:val="none" w:sz="0" w:space="0" w:color="auto"/>
        <w:bottom w:val="none" w:sz="0" w:space="0" w:color="auto"/>
        <w:right w:val="none" w:sz="0" w:space="0" w:color="auto"/>
      </w:divBdr>
    </w:div>
    <w:div w:id="929391517">
      <w:bodyDiv w:val="1"/>
      <w:marLeft w:val="0"/>
      <w:marRight w:val="0"/>
      <w:marTop w:val="0"/>
      <w:marBottom w:val="0"/>
      <w:divBdr>
        <w:top w:val="none" w:sz="0" w:space="0" w:color="auto"/>
        <w:left w:val="none" w:sz="0" w:space="0" w:color="auto"/>
        <w:bottom w:val="none" w:sz="0" w:space="0" w:color="auto"/>
        <w:right w:val="none" w:sz="0" w:space="0" w:color="auto"/>
      </w:divBdr>
    </w:div>
    <w:div w:id="1121076805">
      <w:bodyDiv w:val="1"/>
      <w:marLeft w:val="0"/>
      <w:marRight w:val="0"/>
      <w:marTop w:val="0"/>
      <w:marBottom w:val="0"/>
      <w:divBdr>
        <w:top w:val="none" w:sz="0" w:space="0" w:color="auto"/>
        <w:left w:val="none" w:sz="0" w:space="0" w:color="auto"/>
        <w:bottom w:val="none" w:sz="0" w:space="0" w:color="auto"/>
        <w:right w:val="none" w:sz="0" w:space="0" w:color="auto"/>
      </w:divBdr>
    </w:div>
    <w:div w:id="1230504474">
      <w:bodyDiv w:val="1"/>
      <w:marLeft w:val="0"/>
      <w:marRight w:val="0"/>
      <w:marTop w:val="0"/>
      <w:marBottom w:val="0"/>
      <w:divBdr>
        <w:top w:val="none" w:sz="0" w:space="0" w:color="auto"/>
        <w:left w:val="none" w:sz="0" w:space="0" w:color="auto"/>
        <w:bottom w:val="none" w:sz="0" w:space="0" w:color="auto"/>
        <w:right w:val="none" w:sz="0" w:space="0" w:color="auto"/>
      </w:divBdr>
    </w:div>
    <w:div w:id="1274216666">
      <w:bodyDiv w:val="1"/>
      <w:marLeft w:val="0"/>
      <w:marRight w:val="0"/>
      <w:marTop w:val="0"/>
      <w:marBottom w:val="0"/>
      <w:divBdr>
        <w:top w:val="none" w:sz="0" w:space="0" w:color="auto"/>
        <w:left w:val="none" w:sz="0" w:space="0" w:color="auto"/>
        <w:bottom w:val="none" w:sz="0" w:space="0" w:color="auto"/>
        <w:right w:val="none" w:sz="0" w:space="0" w:color="auto"/>
      </w:divBdr>
      <w:divsChild>
        <w:div w:id="258753290">
          <w:marLeft w:val="0"/>
          <w:marRight w:val="0"/>
          <w:marTop w:val="0"/>
          <w:marBottom w:val="120"/>
          <w:divBdr>
            <w:top w:val="none" w:sz="0" w:space="0" w:color="auto"/>
            <w:left w:val="none" w:sz="0" w:space="0" w:color="auto"/>
            <w:bottom w:val="none" w:sz="0" w:space="0" w:color="auto"/>
            <w:right w:val="none" w:sz="0" w:space="0" w:color="auto"/>
          </w:divBdr>
        </w:div>
        <w:div w:id="1746413569">
          <w:marLeft w:val="-75"/>
          <w:marRight w:val="0"/>
          <w:marTop w:val="480"/>
          <w:marBottom w:val="360"/>
          <w:divBdr>
            <w:top w:val="none" w:sz="0" w:space="0" w:color="auto"/>
            <w:left w:val="none" w:sz="0" w:space="0" w:color="auto"/>
            <w:bottom w:val="none" w:sz="0" w:space="0" w:color="auto"/>
            <w:right w:val="none" w:sz="0" w:space="0" w:color="auto"/>
          </w:divBdr>
        </w:div>
      </w:divsChild>
    </w:div>
    <w:div w:id="1328173602">
      <w:bodyDiv w:val="1"/>
      <w:marLeft w:val="0"/>
      <w:marRight w:val="0"/>
      <w:marTop w:val="0"/>
      <w:marBottom w:val="0"/>
      <w:divBdr>
        <w:top w:val="none" w:sz="0" w:space="0" w:color="auto"/>
        <w:left w:val="none" w:sz="0" w:space="0" w:color="auto"/>
        <w:bottom w:val="none" w:sz="0" w:space="0" w:color="auto"/>
        <w:right w:val="none" w:sz="0" w:space="0" w:color="auto"/>
      </w:divBdr>
    </w:div>
    <w:div w:id="1409111637">
      <w:bodyDiv w:val="1"/>
      <w:marLeft w:val="0"/>
      <w:marRight w:val="0"/>
      <w:marTop w:val="0"/>
      <w:marBottom w:val="0"/>
      <w:divBdr>
        <w:top w:val="none" w:sz="0" w:space="0" w:color="auto"/>
        <w:left w:val="none" w:sz="0" w:space="0" w:color="auto"/>
        <w:bottom w:val="none" w:sz="0" w:space="0" w:color="auto"/>
        <w:right w:val="none" w:sz="0" w:space="0" w:color="auto"/>
      </w:divBdr>
    </w:div>
    <w:div w:id="1474375099">
      <w:bodyDiv w:val="1"/>
      <w:marLeft w:val="0"/>
      <w:marRight w:val="0"/>
      <w:marTop w:val="0"/>
      <w:marBottom w:val="0"/>
      <w:divBdr>
        <w:top w:val="none" w:sz="0" w:space="0" w:color="auto"/>
        <w:left w:val="none" w:sz="0" w:space="0" w:color="auto"/>
        <w:bottom w:val="none" w:sz="0" w:space="0" w:color="auto"/>
        <w:right w:val="none" w:sz="0" w:space="0" w:color="auto"/>
      </w:divBdr>
    </w:div>
    <w:div w:id="1717503149">
      <w:bodyDiv w:val="1"/>
      <w:marLeft w:val="0"/>
      <w:marRight w:val="0"/>
      <w:marTop w:val="0"/>
      <w:marBottom w:val="0"/>
      <w:divBdr>
        <w:top w:val="none" w:sz="0" w:space="0" w:color="auto"/>
        <w:left w:val="none" w:sz="0" w:space="0" w:color="auto"/>
        <w:bottom w:val="none" w:sz="0" w:space="0" w:color="auto"/>
        <w:right w:val="none" w:sz="0" w:space="0" w:color="auto"/>
      </w:divBdr>
    </w:div>
    <w:div w:id="1741826577">
      <w:bodyDiv w:val="1"/>
      <w:marLeft w:val="0"/>
      <w:marRight w:val="0"/>
      <w:marTop w:val="0"/>
      <w:marBottom w:val="0"/>
      <w:divBdr>
        <w:top w:val="none" w:sz="0" w:space="0" w:color="auto"/>
        <w:left w:val="none" w:sz="0" w:space="0" w:color="auto"/>
        <w:bottom w:val="none" w:sz="0" w:space="0" w:color="auto"/>
        <w:right w:val="none" w:sz="0" w:space="0" w:color="auto"/>
      </w:divBdr>
    </w:div>
    <w:div w:id="1793860033">
      <w:bodyDiv w:val="1"/>
      <w:marLeft w:val="0"/>
      <w:marRight w:val="0"/>
      <w:marTop w:val="0"/>
      <w:marBottom w:val="0"/>
      <w:divBdr>
        <w:top w:val="none" w:sz="0" w:space="0" w:color="auto"/>
        <w:left w:val="none" w:sz="0" w:space="0" w:color="auto"/>
        <w:bottom w:val="none" w:sz="0" w:space="0" w:color="auto"/>
        <w:right w:val="none" w:sz="0" w:space="0" w:color="auto"/>
      </w:divBdr>
    </w:div>
    <w:div w:id="1851482300">
      <w:bodyDiv w:val="1"/>
      <w:marLeft w:val="0"/>
      <w:marRight w:val="0"/>
      <w:marTop w:val="0"/>
      <w:marBottom w:val="0"/>
      <w:divBdr>
        <w:top w:val="none" w:sz="0" w:space="0" w:color="auto"/>
        <w:left w:val="none" w:sz="0" w:space="0" w:color="auto"/>
        <w:bottom w:val="none" w:sz="0" w:space="0" w:color="auto"/>
        <w:right w:val="none" w:sz="0" w:space="0" w:color="auto"/>
      </w:divBdr>
    </w:div>
    <w:div w:id="1907642647">
      <w:bodyDiv w:val="1"/>
      <w:marLeft w:val="0"/>
      <w:marRight w:val="0"/>
      <w:marTop w:val="0"/>
      <w:marBottom w:val="0"/>
      <w:divBdr>
        <w:top w:val="none" w:sz="0" w:space="0" w:color="auto"/>
        <w:left w:val="none" w:sz="0" w:space="0" w:color="auto"/>
        <w:bottom w:val="none" w:sz="0" w:space="0" w:color="auto"/>
        <w:right w:val="none" w:sz="0" w:space="0" w:color="auto"/>
      </w:divBdr>
    </w:div>
    <w:div w:id="1908491712">
      <w:bodyDiv w:val="1"/>
      <w:marLeft w:val="0"/>
      <w:marRight w:val="0"/>
      <w:marTop w:val="0"/>
      <w:marBottom w:val="0"/>
      <w:divBdr>
        <w:top w:val="none" w:sz="0" w:space="0" w:color="auto"/>
        <w:left w:val="none" w:sz="0" w:space="0" w:color="auto"/>
        <w:bottom w:val="none" w:sz="0" w:space="0" w:color="auto"/>
        <w:right w:val="none" w:sz="0" w:space="0" w:color="auto"/>
      </w:divBdr>
    </w:div>
    <w:div w:id="1915552534">
      <w:bodyDiv w:val="1"/>
      <w:marLeft w:val="0"/>
      <w:marRight w:val="0"/>
      <w:marTop w:val="0"/>
      <w:marBottom w:val="0"/>
      <w:divBdr>
        <w:top w:val="none" w:sz="0" w:space="0" w:color="auto"/>
        <w:left w:val="none" w:sz="0" w:space="0" w:color="auto"/>
        <w:bottom w:val="none" w:sz="0" w:space="0" w:color="auto"/>
        <w:right w:val="none" w:sz="0" w:space="0" w:color="auto"/>
      </w:divBdr>
    </w:div>
    <w:div w:id="2025669098">
      <w:bodyDiv w:val="1"/>
      <w:marLeft w:val="0"/>
      <w:marRight w:val="0"/>
      <w:marTop w:val="0"/>
      <w:marBottom w:val="0"/>
      <w:divBdr>
        <w:top w:val="none" w:sz="0" w:space="0" w:color="auto"/>
        <w:left w:val="none" w:sz="0" w:space="0" w:color="auto"/>
        <w:bottom w:val="none" w:sz="0" w:space="0" w:color="auto"/>
        <w:right w:val="none" w:sz="0" w:space="0" w:color="auto"/>
      </w:divBdr>
    </w:div>
    <w:div w:id="2082287248">
      <w:bodyDiv w:val="1"/>
      <w:marLeft w:val="0"/>
      <w:marRight w:val="0"/>
      <w:marTop w:val="0"/>
      <w:marBottom w:val="0"/>
      <w:divBdr>
        <w:top w:val="none" w:sz="0" w:space="0" w:color="auto"/>
        <w:left w:val="none" w:sz="0" w:space="0" w:color="auto"/>
        <w:bottom w:val="none" w:sz="0" w:space="0" w:color="auto"/>
        <w:right w:val="none" w:sz="0" w:space="0" w:color="auto"/>
      </w:divBdr>
    </w:div>
    <w:div w:id="21196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5/ni.16.1.21atk" TargetMode="External"/><Relationship Id="rId18" Type="http://schemas.openxmlformats.org/officeDocument/2006/relationships/hyperlink" Target="https://doi.org/10.1080/00952990.2021.1910830" TargetMode="External"/><Relationship Id="rId26" Type="http://schemas.openxmlformats.org/officeDocument/2006/relationships/hyperlink" Target="https://doi.org/10.4108/eai.13-7-2018.159623" TargetMode="External"/><Relationship Id="rId39" Type="http://schemas.openxmlformats.org/officeDocument/2006/relationships/hyperlink" Target="http://dx.doi.org/10.1037/h0100035" TargetMode="External"/><Relationship Id="rId21" Type="http://schemas.openxmlformats.org/officeDocument/2006/relationships/hyperlink" Target="https://doi.org/10.1007/s40617-015-0057-0" TargetMode="External"/><Relationship Id="rId34" Type="http://schemas.openxmlformats.org/officeDocument/2006/relationships/hyperlink" Target="https://doi.org/10.25090/Majora-92bf1922-00a" TargetMode="External"/><Relationship Id="rId42" Type="http://schemas.openxmlformats.org/officeDocument/2006/relationships/hyperlink" Target="https://www.internetlivestats.com/twitter-statistic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40617-19-00384-z" TargetMode="External"/><Relationship Id="rId29" Type="http://schemas.openxmlformats.org/officeDocument/2006/relationships/hyperlink" Target="https://doi.org/10.1901/jeab.1983.39-4" TargetMode="External"/><Relationship Id="rId11" Type="http://schemas.microsoft.com/office/2016/09/relationships/commentsIds" Target="commentsIds.xml"/><Relationship Id="rId24" Type="http://schemas.openxmlformats.org/officeDocument/2006/relationships/hyperlink" Target="https://www.statista.com/statistics/456500/daily-number-of-e-mails-worldwide/" TargetMode="External"/><Relationship Id="rId32" Type="http://schemas.openxmlformats.org/officeDocument/2006/relationships/hyperlink" Target="https://doi.org/10.3389/frma.2018.00036" TargetMode="External"/><Relationship Id="rId37" Type="http://schemas.openxmlformats.org/officeDocument/2006/relationships/hyperlink" Target="https://doi.org//10.1109/ISCMI.2018.8703231" TargetMode="External"/><Relationship Id="rId40" Type="http://schemas.openxmlformats.org/officeDocument/2006/relationships/hyperlink" Target="https://doi.org/10.1901/jeab.1962.5-33"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007/s40614-016-0067-4" TargetMode="External"/><Relationship Id="rId23" Type="http://schemas.openxmlformats.org/officeDocument/2006/relationships/hyperlink" Target="https://doi.org/10.1901/jeab.1996.65-185" TargetMode="External"/><Relationship Id="rId28" Type="http://schemas.openxmlformats.org/officeDocument/2006/relationships/hyperlink" Target="https://doi.org/10.1073/pnas.1914370116" TargetMode="External"/><Relationship Id="rId36" Type="http://schemas.openxmlformats.org/officeDocument/2006/relationships/hyperlink" Target="https://dx.doi.org/10.1007/FBF03391838"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007/s11528-014-0750-9" TargetMode="External"/><Relationship Id="rId31" Type="http://schemas.openxmlformats.org/officeDocument/2006/relationships/hyperlink" Target="https://doi.org/10.1007/s40617-018-0211-6" TargetMode="External"/><Relationship Id="rId44" Type="http://schemas.openxmlformats.org/officeDocument/2006/relationships/hyperlink" Target="https://doi.org/10.1002/jaba.667"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x.doi.org/10.1007/FBF03391857" TargetMode="External"/><Relationship Id="rId22" Type="http://schemas.openxmlformats.org/officeDocument/2006/relationships/hyperlink" Target="https://doi.org/10.1109/HICSS.2014.231" TargetMode="External"/><Relationship Id="rId27" Type="http://schemas.openxmlformats.org/officeDocument/2006/relationships/hyperlink" Target="https://doi.org/10.1002/jaba.828" TargetMode="External"/><Relationship Id="rId30" Type="http://schemas.openxmlformats.org/officeDocument/2006/relationships/hyperlink" Target="https://pypi.org/project/pytesseract/" TargetMode="External"/><Relationship Id="rId35" Type="http://schemas.openxmlformats.org/officeDocument/2006/relationships/hyperlink" Target="https://doi.org/10.1007/s40614-15-0048-z" TargetMode="External"/><Relationship Id="rId43" Type="http://schemas.openxmlformats.org/officeDocument/2006/relationships/hyperlink" Target="https://www" TargetMode="External"/><Relationship Id="rId48" Type="http://schemas.openxmlformats.org/officeDocument/2006/relationships/fontTable" Target="fontTable.xml"/><Relationship Id="rId8" Type="http://schemas.openxmlformats.org/officeDocument/2006/relationships/hyperlink" Target="https://github.com/Behavioral-Data-Science-Research-Lab/research-rover"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doi.org/10.1007/s40614-018-0170-9" TargetMode="External"/><Relationship Id="rId25" Type="http://schemas.openxmlformats.org/officeDocument/2006/relationships/hyperlink" Target="https://github.com/JasonKessler/scattertext" TargetMode="External"/><Relationship Id="rId33" Type="http://schemas.openxmlformats.org/officeDocument/2006/relationships/hyperlink" Target="https://doi/org/10.3389/frma.2018.00037" TargetMode="External"/><Relationship Id="rId38" Type="http://schemas.openxmlformats.org/officeDocument/2006/relationships/hyperlink" Target="https://doi.org/10.1002/jaba.649" TargetMode="External"/><Relationship Id="rId46" Type="http://schemas.openxmlformats.org/officeDocument/2006/relationships/header" Target="header2.xml"/><Relationship Id="rId20" Type="http://schemas.openxmlformats.org/officeDocument/2006/relationships/hyperlink" Target="http://dx.doi.org/10.1007/978-1-4614-3037-7_2" TargetMode="External"/><Relationship Id="rId41" Type="http://schemas.openxmlformats.org/officeDocument/2006/relationships/hyperlink" Target="https://doi.org/10.1901/jeab.1970.14-34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A84C94-850F-E642-A189-B5EE6AF6B8C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533AB-AE03-E04D-8A8D-C74A8BD5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24</Pages>
  <Words>6738</Words>
  <Characters>38411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Cox, David</cp:lastModifiedBy>
  <cp:revision>90</cp:revision>
  <dcterms:created xsi:type="dcterms:W3CDTF">2021-09-25T13:11:00Z</dcterms:created>
  <dcterms:modified xsi:type="dcterms:W3CDTF">2021-10-19T11:36:00Z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documentId_5438</vt:lpwstr>
  </property>
  <property fmtid="{D5CDD505-2E9C-101B-9397-08002B2CF9AE}" pid="3" name="grammarly_documentContext">
    <vt:lpwstr>{"goals":[],"domain":"general","emotions":[],"dialect":"american"}</vt:lpwstr>
  </property>
</Properties>
</file>